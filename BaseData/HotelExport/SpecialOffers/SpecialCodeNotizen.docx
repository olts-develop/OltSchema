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FE" w:rsidRDefault="002D21FE"/>
    <w:p w:rsidR="00B877BA" w:rsidRPr="0025787C" w:rsidRDefault="00B877BA">
      <w:r w:rsidRPr="0025787C">
        <w:t>Parameter:</w:t>
      </w:r>
    </w:p>
    <w:p w:rsidR="009A42D8" w:rsidRPr="009A42D8" w:rsidRDefault="009A42D8" w:rsidP="009A42D8">
      <w:proofErr w:type="spellStart"/>
      <w:proofErr w:type="gramStart"/>
      <w:r w:rsidRPr="009A42D8">
        <w:rPr>
          <w:rFonts w:ascii="Courier New" w:hAnsi="Courier New" w:cs="Courier New"/>
          <w:color w:val="800000"/>
        </w:rPr>
        <w:t>todaysdate</w:t>
      </w:r>
      <w:proofErr w:type="spellEnd"/>
      <w:r w:rsidRPr="009A42D8">
        <w:t xml:space="preserve"> :</w:t>
      </w:r>
      <w:proofErr w:type="gramEnd"/>
      <w:r w:rsidRPr="009A42D8">
        <w:t xml:space="preserve"> normalerweise “</w:t>
      </w:r>
      <w:proofErr w:type="spellStart"/>
      <w:r w:rsidRPr="009A42D8">
        <w:t>current</w:t>
      </w:r>
      <w:proofErr w:type="spellEnd"/>
      <w:r w:rsidRPr="009A42D8">
        <w:t xml:space="preserve"> </w:t>
      </w:r>
      <w:proofErr w:type="spellStart"/>
      <w:r w:rsidRPr="009A42D8">
        <w:t>date</w:t>
      </w:r>
      <w:proofErr w:type="spellEnd"/>
      <w:r w:rsidRPr="009A42D8">
        <w:t xml:space="preserve">”,ausser wenn </w:t>
      </w:r>
      <w:r>
        <w:t>T</w:t>
      </w:r>
      <w:r w:rsidRPr="009A42D8">
        <w:t xml:space="preserve">ests gemacht </w:t>
      </w:r>
      <w:r>
        <w:t>we</w:t>
      </w:r>
      <w:r w:rsidRPr="009A42D8">
        <w:t>rden sollen mit einem bestimmten Buchungsdatum</w:t>
      </w:r>
    </w:p>
    <w:p w:rsidR="00B877BA" w:rsidRPr="001D6800" w:rsidRDefault="00B877BA">
      <w:proofErr w:type="spellStart"/>
      <w:r w:rsidRPr="001D6800">
        <w:rPr>
          <w:rFonts w:ascii="Courier New" w:hAnsi="Courier New" w:cs="Courier New"/>
          <w:color w:val="800000"/>
        </w:rPr>
        <w:t>itemroomkey</w:t>
      </w:r>
      <w:proofErr w:type="spellEnd"/>
      <w:r w:rsidRPr="001D6800">
        <w:t xml:space="preserve"> :</w:t>
      </w:r>
      <w:r w:rsidR="001D6800" w:rsidRPr="001D6800">
        <w:t xml:space="preserve"> Z</w:t>
      </w:r>
      <w:r w:rsidR="001D6800">
        <w:t>immer Schlüssel</w:t>
      </w:r>
    </w:p>
    <w:p w:rsidR="00B877BA" w:rsidRPr="001D6800" w:rsidRDefault="00B877BA">
      <w:proofErr w:type="spellStart"/>
      <w:r w:rsidRPr="001D6800">
        <w:rPr>
          <w:rFonts w:ascii="Courier New" w:hAnsi="Courier New" w:cs="Courier New"/>
          <w:color w:val="800000"/>
        </w:rPr>
        <w:t>itemdatebegin</w:t>
      </w:r>
      <w:proofErr w:type="spellEnd"/>
      <w:r w:rsidRPr="001D6800">
        <w:t xml:space="preserve"> : </w:t>
      </w:r>
      <w:r w:rsidR="001D6800" w:rsidRPr="001D6800">
        <w:t xml:space="preserve">Anfangsdatum der Leistung, oder der </w:t>
      </w:r>
      <w:proofErr w:type="spellStart"/>
      <w:r w:rsidR="001D6800" w:rsidRPr="001D6800">
        <w:t>Peridoe</w:t>
      </w:r>
      <w:proofErr w:type="spellEnd"/>
      <w:r w:rsidR="001D6800" w:rsidRPr="001D6800">
        <w:t xml:space="preserve"> in der ein Special gesucht </w:t>
      </w:r>
      <w:proofErr w:type="spellStart"/>
      <w:r w:rsidR="001D6800" w:rsidRPr="001D6800">
        <w:t>warden</w:t>
      </w:r>
      <w:proofErr w:type="spellEnd"/>
      <w:r w:rsidR="001D6800" w:rsidRPr="001D6800">
        <w:t xml:space="preserve"> soll.</w:t>
      </w:r>
      <w:r w:rsidR="001D6800">
        <w:t xml:space="preserve"> In einer </w:t>
      </w:r>
      <w:proofErr w:type="spellStart"/>
      <w:r w:rsidR="001D6800">
        <w:t>duration</w:t>
      </w:r>
      <w:proofErr w:type="spellEnd"/>
      <w:r w:rsidR="001D6800">
        <w:t xml:space="preserve"> kann es mehrere Specials geben und dann muss am Ende der vorherigen Special-Periode erneut mit der Suche angefangen werden.</w:t>
      </w:r>
    </w:p>
    <w:p w:rsidR="00555E65" w:rsidRPr="0025787C" w:rsidRDefault="00B877BA">
      <w:proofErr w:type="spellStart"/>
      <w:proofErr w:type="gramStart"/>
      <w:r w:rsidRPr="0025787C">
        <w:rPr>
          <w:rFonts w:ascii="Courier New" w:hAnsi="Courier New" w:cs="Courier New"/>
          <w:color w:val="800000"/>
        </w:rPr>
        <w:t>itemdateend</w:t>
      </w:r>
      <w:proofErr w:type="spellEnd"/>
      <w:r w:rsidRPr="0025787C">
        <w:rPr>
          <w:rFonts w:ascii="Courier New" w:hAnsi="Courier New" w:cs="Courier New"/>
          <w:color w:val="000000"/>
        </w:rPr>
        <w:t> </w:t>
      </w:r>
      <w:r w:rsidRPr="0025787C">
        <w:t>:</w:t>
      </w:r>
      <w:proofErr w:type="gramEnd"/>
      <w:r w:rsidRPr="0025787C">
        <w:t xml:space="preserve"> </w:t>
      </w:r>
    </w:p>
    <w:p w:rsidR="00B877BA" w:rsidRPr="0025787C" w:rsidRDefault="00B877BA">
      <w:proofErr w:type="spellStart"/>
      <w:proofErr w:type="gramStart"/>
      <w:r w:rsidRPr="0025787C">
        <w:rPr>
          <w:rFonts w:ascii="Courier New" w:hAnsi="Courier New" w:cs="Courier New"/>
          <w:color w:val="800000"/>
        </w:rPr>
        <w:t>itemduration</w:t>
      </w:r>
      <w:proofErr w:type="spellEnd"/>
      <w:r w:rsidRPr="0025787C">
        <w:rPr>
          <w:rFonts w:ascii="Courier New" w:hAnsi="Courier New" w:cs="Courier New"/>
          <w:color w:val="000000"/>
        </w:rPr>
        <w:t> </w:t>
      </w:r>
      <w:r w:rsidRPr="0025787C">
        <w:t>:</w:t>
      </w:r>
      <w:proofErr w:type="gramEnd"/>
      <w:r w:rsidRPr="0025787C">
        <w:t xml:space="preserve"> </w:t>
      </w:r>
      <w:proofErr w:type="spellStart"/>
      <w:r w:rsidR="001D6800" w:rsidRPr="0025787C">
        <w:t>duration</w:t>
      </w:r>
      <w:proofErr w:type="spellEnd"/>
      <w:r w:rsidR="001D6800" w:rsidRPr="0025787C">
        <w:t xml:space="preserve"> vom </w:t>
      </w:r>
      <w:proofErr w:type="spellStart"/>
      <w:r w:rsidR="001D6800" w:rsidRPr="0025787C">
        <w:t>itemdatebegin</w:t>
      </w:r>
      <w:proofErr w:type="spellEnd"/>
      <w:r w:rsidR="001D6800" w:rsidRPr="0025787C">
        <w:t xml:space="preserve"> bis zum letzten Tag der Leistung</w:t>
      </w:r>
    </w:p>
    <w:p w:rsidR="00555E65" w:rsidRPr="0008464D" w:rsidRDefault="00B45702">
      <w:pPr>
        <w:rPr>
          <w:lang w:val="en-US"/>
        </w:rPr>
      </w:pPr>
      <w:proofErr w:type="spellStart"/>
      <w:proofErr w:type="gramStart"/>
      <w:r>
        <w:rPr>
          <w:rFonts w:ascii="Courier New" w:hAnsi="Courier New" w:cs="Courier New"/>
          <w:color w:val="800000"/>
          <w:lang w:val="en-US"/>
        </w:rPr>
        <w:t>alreadyusedrevolvinggroup</w:t>
      </w:r>
      <w:r w:rsidR="000B46A8">
        <w:rPr>
          <w:rFonts w:ascii="Courier New" w:hAnsi="Courier New" w:cs="Courier New"/>
          <w:color w:val="800000"/>
          <w:lang w:val="en-US"/>
        </w:rPr>
        <w:t>s</w:t>
      </w:r>
      <w:proofErr w:type="spellEnd"/>
      <w:r w:rsidRPr="00B877BA">
        <w:rPr>
          <w:rFonts w:ascii="Courier New" w:hAnsi="Courier New" w:cs="Courier New"/>
          <w:color w:val="000000"/>
          <w:lang w:val="en-US"/>
        </w:rPr>
        <w:t> </w:t>
      </w:r>
      <w:r>
        <w:rPr>
          <w:lang w:val="en-US"/>
        </w:rPr>
        <w:t>:</w:t>
      </w:r>
      <w:proofErr w:type="gramEnd"/>
      <w:r>
        <w:rPr>
          <w:lang w:val="en-US"/>
        </w:rPr>
        <w:t xml:space="preserve">  </w:t>
      </w:r>
      <w:r>
        <w:rPr>
          <w:rFonts w:ascii="Courier New" w:hAnsi="Courier New" w:cs="Courier New"/>
          <w:color w:val="800000"/>
          <w:lang w:val="en-US"/>
        </w:rPr>
        <w:t>(</w:t>
      </w:r>
      <w:r w:rsidRPr="00B45702">
        <w:rPr>
          <w:rFonts w:ascii="Courier New" w:hAnsi="Courier New" w:cs="Courier New"/>
          <w:color w:val="800000"/>
          <w:lang w:val="en-US"/>
        </w:rPr>
        <w:t>'</w:t>
      </w:r>
      <w:r>
        <w:rPr>
          <w:rFonts w:ascii="Courier New" w:hAnsi="Courier New" w:cs="Courier New"/>
          <w:color w:val="800000"/>
          <w:lang w:val="en-US"/>
        </w:rPr>
        <w:t>1</w:t>
      </w:r>
      <w:r w:rsidRPr="00B45702">
        <w:rPr>
          <w:rFonts w:ascii="Courier New" w:hAnsi="Courier New" w:cs="Courier New"/>
          <w:color w:val="800000"/>
          <w:lang w:val="en-US"/>
        </w:rPr>
        <w:t>'</w:t>
      </w:r>
      <w:r>
        <w:rPr>
          <w:rFonts w:ascii="Courier New" w:hAnsi="Courier New" w:cs="Courier New"/>
          <w:color w:val="800000"/>
          <w:lang w:val="en-US"/>
        </w:rPr>
        <w:t>)</w:t>
      </w:r>
    </w:p>
    <w:p w:rsidR="000B46A8" w:rsidRDefault="000B46A8" w:rsidP="00B873E7">
      <w:pPr>
        <w:rPr>
          <w:lang w:val="en-US"/>
        </w:rPr>
      </w:pPr>
    </w:p>
    <w:p w:rsidR="000B46A8" w:rsidRPr="0025787C" w:rsidRDefault="00853277" w:rsidP="00B873E7">
      <w:pPr>
        <w:rPr>
          <w:rFonts w:ascii="Courier New" w:hAnsi="Courier New" w:cs="Courier New"/>
          <w:color w:val="0000FF"/>
          <w:lang w:val="en-US"/>
        </w:rPr>
      </w:pPr>
      <w:r w:rsidRPr="0025787C">
        <w:rPr>
          <w:lang w:val="en-US"/>
        </w:rPr>
        <w:t>SQL</w:t>
      </w:r>
      <w:r w:rsidR="0085291D" w:rsidRPr="0025787C">
        <w:rPr>
          <w:lang w:val="en-US"/>
        </w:rPr>
        <w:t xml:space="preserve"> </w:t>
      </w:r>
      <w:proofErr w:type="spellStart"/>
      <w:r w:rsidR="0085291D" w:rsidRPr="0025787C">
        <w:rPr>
          <w:lang w:val="en-US"/>
        </w:rPr>
        <w:t>für</w:t>
      </w:r>
      <w:proofErr w:type="spellEnd"/>
      <w:r w:rsidR="0085291D" w:rsidRPr="0025787C">
        <w:rPr>
          <w:lang w:val="en-US"/>
        </w:rPr>
        <w:t xml:space="preserve"> die Initial-</w:t>
      </w:r>
      <w:proofErr w:type="spellStart"/>
      <w:r w:rsidR="0085291D" w:rsidRPr="0025787C">
        <w:rPr>
          <w:lang w:val="en-US"/>
        </w:rPr>
        <w:t>Suche</w:t>
      </w:r>
      <w:proofErr w:type="spellEnd"/>
      <w:r w:rsidR="0085291D" w:rsidRPr="0025787C">
        <w:rPr>
          <w:lang w:val="en-US"/>
        </w:rPr>
        <w:t xml:space="preserve"> </w:t>
      </w:r>
      <w:proofErr w:type="spellStart"/>
      <w:r w:rsidR="0085291D" w:rsidRPr="0025787C">
        <w:rPr>
          <w:lang w:val="en-US"/>
        </w:rPr>
        <w:t>nach</w:t>
      </w:r>
      <w:proofErr w:type="spellEnd"/>
      <w:r w:rsidR="0085291D" w:rsidRPr="0025787C">
        <w:rPr>
          <w:lang w:val="en-US"/>
        </w:rPr>
        <w:t xml:space="preserve"> den </w:t>
      </w:r>
      <w:proofErr w:type="spellStart"/>
      <w:r w:rsidR="0085291D" w:rsidRPr="0025787C">
        <w:rPr>
          <w:lang w:val="en-US"/>
        </w:rPr>
        <w:t>vielleicht</w:t>
      </w:r>
      <w:proofErr w:type="spellEnd"/>
      <w:r w:rsidR="0085291D" w:rsidRPr="0025787C">
        <w:rPr>
          <w:lang w:val="en-US"/>
        </w:rPr>
        <w:t xml:space="preserve"> </w:t>
      </w:r>
      <w:proofErr w:type="spellStart"/>
      <w:r w:rsidR="0085291D" w:rsidRPr="0025787C">
        <w:rPr>
          <w:lang w:val="en-US"/>
        </w:rPr>
        <w:t>relevanten</w:t>
      </w:r>
      <w:proofErr w:type="spellEnd"/>
      <w:r w:rsidR="0085291D" w:rsidRPr="0025787C">
        <w:rPr>
          <w:lang w:val="en-US"/>
        </w:rPr>
        <w:t xml:space="preserve"> </w:t>
      </w:r>
      <w:proofErr w:type="gramStart"/>
      <w:r w:rsidR="0085291D" w:rsidRPr="0025787C">
        <w:rPr>
          <w:lang w:val="en-US"/>
        </w:rPr>
        <w:t xml:space="preserve">Specials </w:t>
      </w:r>
      <w:r w:rsidRPr="0025787C">
        <w:rPr>
          <w:lang w:val="en-US"/>
        </w:rPr>
        <w:t>:</w:t>
      </w:r>
      <w:proofErr w:type="gramEnd"/>
    </w:p>
    <w:p w:rsidR="00CF1147" w:rsidRPr="00CF1147" w:rsidRDefault="00B378C2" w:rsidP="00CF1147">
      <w:pPr>
        <w:pStyle w:val="KeinLeerraum"/>
        <w:rPr>
          <w:rStyle w:val="apple-converted-space"/>
          <w:rFonts w:ascii="Courier New" w:hAnsi="Courier New" w:cs="Courier New"/>
          <w:color w:val="000000"/>
          <w:lang w:val="en-US"/>
        </w:rPr>
      </w:pPr>
      <w:r w:rsidRPr="00CF1147">
        <w:rPr>
          <w:rFonts w:ascii="Courier New" w:hAnsi="Courier New" w:cs="Courier New"/>
          <w:color w:val="0000FF"/>
          <w:lang w:val="en-US"/>
        </w:rPr>
        <w:t>select</w:t>
      </w:r>
      <w:r w:rsidRPr="00CF1147">
        <w:rPr>
          <w:rFonts w:ascii="Courier New" w:hAnsi="Courier New" w:cs="Courier New"/>
          <w:lang w:val="en-US"/>
        </w:rPr>
        <w:t>   </w:t>
      </w:r>
      <w:r w:rsidRPr="00CF1147">
        <w:rPr>
          <w:rFonts w:ascii="Courier New" w:hAnsi="Courier New" w:cs="Courier New"/>
          <w:color w:val="C0C0C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from</w:t>
      </w:r>
      <w:r w:rsidRPr="00CF1147">
        <w:rPr>
          <w:rFonts w:ascii="Courier New" w:hAnsi="Courier New" w:cs="Courier New"/>
          <w:lang w:val="en-US"/>
        </w:rPr>
        <w:t>     </w:t>
      </w:r>
      <w:proofErr w:type="spellStart"/>
      <w:r w:rsidRPr="00CF1147">
        <w:rPr>
          <w:rFonts w:ascii="Courier New" w:hAnsi="Courier New" w:cs="Courier New"/>
          <w:color w:val="800000"/>
          <w:lang w:val="en-US"/>
        </w:rPr>
        <w:t>specialoffer</w:t>
      </w:r>
      <w:proofErr w:type="spellEnd"/>
      <w:r w:rsidRPr="00CF1147">
        <w:rPr>
          <w:rFonts w:ascii="Courier New" w:hAnsi="Courier New" w:cs="Courier New"/>
          <w:lang w:val="en-US"/>
        </w:rPr>
        <w:t> </w:t>
      </w:r>
      <w:r w:rsidRPr="00CF1147">
        <w:rPr>
          <w:rFonts w:ascii="Courier New" w:hAnsi="Courier New" w:cs="Courier New"/>
          <w:color w:val="800000"/>
          <w:lang w:val="en-US"/>
        </w:rPr>
        <w:t>so</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where</w:t>
      </w:r>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roomkey</w:t>
      </w:r>
      <w:proofErr w:type="spellEnd"/>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proofErr w:type="spellStart"/>
      <w:r w:rsidRPr="00CF1147">
        <w:rPr>
          <w:rFonts w:ascii="Courier New" w:hAnsi="Courier New" w:cs="Courier New"/>
          <w:color w:val="800000"/>
          <w:lang w:val="en-US"/>
        </w:rPr>
        <w:t>itemroomkey</w:t>
      </w:r>
      <w:proofErr w:type="spellEnd"/>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proofErr w:type="spellStart"/>
      <w:r w:rsidRPr="00CF1147">
        <w:rPr>
          <w:rFonts w:ascii="Courier New" w:hAnsi="Courier New" w:cs="Courier New"/>
          <w:color w:val="800000"/>
          <w:lang w:val="en-US"/>
        </w:rPr>
        <w:t>itemdateend</w:t>
      </w:r>
      <w:proofErr w:type="spellEnd"/>
      <w:r w:rsidRPr="00CF1147">
        <w:rPr>
          <w:rFonts w:ascii="Courier New" w:hAnsi="Courier New" w:cs="Courier New"/>
          <w:lang w:val="en-US"/>
        </w:rPr>
        <w:t> </w:t>
      </w:r>
      <w:r w:rsidRPr="00CF1147">
        <w:rPr>
          <w:rFonts w:ascii="Courier New" w:hAnsi="Courier New" w:cs="Courier New"/>
          <w:color w:val="C0C0C0"/>
          <w:lang w:val="en-US"/>
        </w:rPr>
        <w:t>&gt;</w:t>
      </w:r>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proofErr w:type="spellEnd"/>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800000"/>
          <w:lang w:val="en-US"/>
        </w:rPr>
        <w:t>itemdateend</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dateto</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proofErr w:type="spellStart"/>
      <w:r w:rsidRPr="00CF1147">
        <w:rPr>
          <w:rFonts w:ascii="Courier New" w:hAnsi="Courier New" w:cs="Courier New"/>
          <w:color w:val="800000"/>
          <w:lang w:val="en-US"/>
        </w:rPr>
        <w:t>itemdatebegin</w:t>
      </w:r>
      <w:proofErr w:type="spellEnd"/>
      <w:r w:rsidRPr="00CF1147">
        <w:rPr>
          <w:rFonts w:ascii="Courier New" w:hAnsi="Courier New" w:cs="Courier New"/>
          <w:lang w:val="en-US"/>
        </w:rPr>
        <w:t> </w:t>
      </w:r>
      <w:r w:rsidRPr="00CF1147">
        <w:rPr>
          <w:rFonts w:ascii="Courier New" w:hAnsi="Courier New" w:cs="Courier New"/>
          <w:color w:val="C0C0C0"/>
          <w:lang w:val="en-US"/>
        </w:rPr>
        <w:t>&lt;</w:t>
      </w:r>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datefrom</w:t>
      </w:r>
      <w:proofErr w:type="spellEnd"/>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000629B3" w:rsidRPr="00CF1147">
        <w:rPr>
          <w:rFonts w:ascii="Courier New" w:hAnsi="Courier New" w:cs="Courier New"/>
          <w:color w:val="800000"/>
          <w:lang w:val="en-US"/>
        </w:rPr>
        <w:t>ruletype</w:t>
      </w:r>
      <w:proofErr w:type="spellEnd"/>
      <w:r w:rsidR="000629B3" w:rsidRPr="00CF1147">
        <w:rPr>
          <w:rFonts w:ascii="Courier New" w:hAnsi="Courier New" w:cs="Courier New"/>
          <w:color w:val="800000"/>
          <w:lang w:val="en-US"/>
        </w:rPr>
        <w:t xml:space="preserv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'Date'</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todaysdate</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datebeforedeparturefrom</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datebeforedepartureto</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proofErr w:type="spellStart"/>
      <w:r w:rsidR="000629B3" w:rsidRPr="00CF1147">
        <w:rPr>
          <w:rFonts w:ascii="Courier New" w:hAnsi="Courier New" w:cs="Courier New"/>
          <w:color w:val="800000"/>
          <w:lang w:val="en-US"/>
        </w:rPr>
        <w:t>so</w:t>
      </w:r>
      <w:r w:rsidR="000629B3" w:rsidRPr="00CF1147">
        <w:rPr>
          <w:rFonts w:ascii="Courier New" w:hAnsi="Courier New" w:cs="Courier New"/>
          <w:color w:val="C0C0C0"/>
          <w:lang w:val="en-US"/>
        </w:rPr>
        <w:t>.</w:t>
      </w:r>
      <w:r w:rsidR="000629B3" w:rsidRPr="00CF1147">
        <w:rPr>
          <w:rFonts w:ascii="Courier New" w:hAnsi="Courier New" w:cs="Courier New"/>
          <w:color w:val="800000"/>
          <w:lang w:val="en-US"/>
        </w:rPr>
        <w:t>ruletype</w:t>
      </w:r>
      <w:proofErr w:type="spellEnd"/>
      <w:r w:rsidR="000629B3" w:rsidRPr="00CF1147">
        <w:rPr>
          <w:rFonts w:ascii="Courier New" w:hAnsi="Courier New" w:cs="Courier New"/>
          <w:color w:val="800000"/>
          <w:lang w:val="en-US"/>
        </w:rPr>
        <w:t xml:space="preserv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'Nr'</w:t>
      </w:r>
      <w:r w:rsidR="000629B3" w:rsidRPr="00CF1147">
        <w:rPr>
          <w:rStyle w:val="apple-converted-space"/>
          <w:rFonts w:ascii="Courier New" w:hAnsi="Courier New" w:cs="Courier New"/>
          <w:color w:val="000000"/>
          <w:lang w:val="en-US"/>
        </w:rPr>
        <w:t> </w:t>
      </w:r>
      <w:r w:rsidRPr="00CF1147">
        <w:rPr>
          <w:rFonts w:ascii="Courier New" w:hAnsi="Courier New" w:cs="Courier New"/>
          <w:lang w:val="en-US"/>
        </w:rPr>
        <w:b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todaysdate</w:t>
      </w:r>
      <w:r w:rsidRPr="00CF1147">
        <w:rPr>
          <w:rFonts w:ascii="Courier New" w:hAnsi="Courier New" w:cs="Courier New"/>
          <w:lang w:val="en-US"/>
        </w:rPr>
        <w:t> </w:t>
      </w:r>
      <w:r w:rsidRPr="00CF1147">
        <w:rPr>
          <w:rFonts w:ascii="Courier New" w:hAnsi="Courier New" w:cs="Courier New"/>
          <w:color w:val="0000FF"/>
          <w:lang w:val="en-US"/>
        </w:rPr>
        <w:t>between</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daysbeforedeparturefrom</w:t>
      </w:r>
      <w:r w:rsidRPr="00CF1147">
        <w:rPr>
          <w:rFonts w:ascii="Courier New" w:hAnsi="Courier New" w:cs="Courier New"/>
          <w:lang w:val="en-US"/>
        </w:rPr>
        <w:t> </w:t>
      </w:r>
      <w:r w:rsidRPr="00CF1147">
        <w:rPr>
          <w:rFonts w:ascii="Courier New" w:hAnsi="Courier New" w:cs="Courier New"/>
          <w:color w:val="0000FF"/>
          <w:lang w:val="en-US"/>
        </w:rPr>
        <w:t>days</w:t>
      </w:r>
      <w:r w:rsidRPr="00CF1147">
        <w:rPr>
          <w:rFonts w:ascii="Courier New" w:hAnsi="Courier New" w:cs="Courier New"/>
          <w:lang w:val="en-US"/>
        </w:rPr>
        <w:t> </w:t>
      </w:r>
      <w:r w:rsidRPr="00CF1147">
        <w:rPr>
          <w:rFonts w:ascii="Courier New" w:hAnsi="Courier New" w:cs="Courier New"/>
          <w:color w:val="0000FF"/>
          <w:lang w:val="en-US"/>
        </w:rPr>
        <w:t>and</w:t>
      </w:r>
      <w:r w:rsidRPr="00CF1147">
        <w:rPr>
          <w:rFonts w:ascii="Courier New" w:hAnsi="Courier New" w:cs="Courier New"/>
          <w:lang w:val="en-US"/>
        </w:rPr>
        <w:t> </w:t>
      </w:r>
      <w:r w:rsidRPr="00CF1147">
        <w:rPr>
          <w:rFonts w:ascii="Courier New" w:hAnsi="Courier New" w:cs="Courier New"/>
          <w:color w:val="800000"/>
          <w:lang w:val="en-US"/>
        </w:rPr>
        <w:t>itemdatebegin</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t> </w:t>
      </w:r>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800000"/>
          <w:lang w:val="en-US"/>
        </w:rPr>
        <w:t>daysbeforedepartureto</w:t>
      </w:r>
      <w:r w:rsidRPr="00CF1147">
        <w:rPr>
          <w:rFonts w:ascii="Courier New" w:hAnsi="Courier New" w:cs="Courier New"/>
          <w:lang w:val="en-US"/>
        </w:rPr>
        <w:t> </w:t>
      </w:r>
      <w:r w:rsidRPr="00CF1147">
        <w:rPr>
          <w:rFonts w:ascii="Courier New" w:hAnsi="Courier New" w:cs="Courier New"/>
          <w:color w:val="0000FF"/>
          <w:lang w:val="en-US"/>
        </w:rPr>
        <w:t>days</w:t>
      </w:r>
      <w:r w:rsidRPr="00CF1147">
        <w:rPr>
          <w:rFonts w:ascii="Courier New" w:hAnsi="Courier New" w:cs="Courier New"/>
          <w:lang w:val="en-US"/>
        </w:rPr>
        <w:t> </w:t>
      </w:r>
      <w:r w:rsidRPr="00CF1147">
        <w:rPr>
          <w:rFonts w:ascii="Courier New" w:hAnsi="Courier New" w:cs="Courier New"/>
          <w:color w:val="800000"/>
          <w:lang w:val="en-US"/>
        </w:rPr>
        <w:t>)</w:t>
      </w:r>
      <w:r w:rsidRPr="00CF1147">
        <w:rPr>
          <w:rFonts w:ascii="Courier New" w:hAnsi="Courier New" w:cs="Courier New"/>
          <w:lang w:val="en-US"/>
        </w:rPr>
        <w:br/>
        <w:t>         </w:t>
      </w:r>
      <w:r w:rsidRPr="00CF1147">
        <w:rPr>
          <w:rFonts w:ascii="Courier New" w:hAnsi="Courier New" w:cs="Courier New"/>
          <w:color w:val="0000FF"/>
          <w:lang w:val="en-US"/>
        </w:rPr>
        <w:t>or</w:t>
      </w:r>
      <w:r w:rsidRPr="00CF1147">
        <w:rPr>
          <w:rFonts w:ascii="Courier New" w:hAnsi="Courier New" w:cs="Courier New"/>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t>                           </w:t>
      </w:r>
      <w:proofErr w:type="spellStart"/>
      <w:r w:rsidR="000629B3" w:rsidRPr="00CF1147">
        <w:rPr>
          <w:rFonts w:ascii="Courier New" w:hAnsi="Courier New" w:cs="Courier New"/>
          <w:color w:val="800000"/>
          <w:lang w:val="en-US"/>
        </w:rPr>
        <w:t>so</w:t>
      </w:r>
      <w:r w:rsidR="000629B3" w:rsidRPr="00CF1147">
        <w:rPr>
          <w:rFonts w:ascii="Courier New" w:hAnsi="Courier New" w:cs="Courier New"/>
          <w:color w:val="C0C0C0"/>
          <w:lang w:val="en-US"/>
        </w:rPr>
        <w:t>.</w:t>
      </w:r>
      <w:r w:rsidR="000629B3" w:rsidRPr="00CF1147">
        <w:rPr>
          <w:rFonts w:ascii="Courier New" w:hAnsi="Courier New" w:cs="Courier New"/>
          <w:color w:val="800000"/>
          <w:lang w:val="en-US"/>
        </w:rPr>
        <w:t>ruletype</w:t>
      </w:r>
      <w:proofErr w:type="spellEnd"/>
      <w:r w:rsidR="000629B3" w:rsidRPr="00CF1147">
        <w:rPr>
          <w:rFonts w:ascii="Courier New" w:hAnsi="Courier New" w:cs="Courier New"/>
          <w:color w:val="800000"/>
          <w:lang w:val="en-US"/>
        </w:rPr>
        <w:t xml:space="preserve"> </w:t>
      </w:r>
      <w:r w:rsidR="000629B3" w:rsidRPr="00CF1147">
        <w:rPr>
          <w:rFonts w:ascii="Courier New" w:hAnsi="Courier New" w:cs="Courier New"/>
          <w:color w:val="C0C0C0"/>
          <w:lang w:val="en-US"/>
        </w:rPr>
        <w:t>=</w:t>
      </w:r>
      <w:r w:rsidR="000629B3" w:rsidRPr="00CF1147">
        <w:rPr>
          <w:rFonts w:ascii="Courier New" w:hAnsi="Courier New" w:cs="Courier New"/>
          <w:lang w:val="en-US"/>
        </w:rPr>
        <w:t xml:space="preserve"> </w:t>
      </w:r>
      <w:r w:rsidR="000629B3" w:rsidRPr="00CF1147">
        <w:rPr>
          <w:rFonts w:ascii="Courier New" w:hAnsi="Courier New" w:cs="Courier New"/>
          <w:color w:val="0000FF"/>
          <w:lang w:val="en-US"/>
        </w:rPr>
        <w:t>'Always'</w:t>
      </w:r>
      <w:r w:rsidR="000629B3" w:rsidRPr="00CF1147">
        <w:rPr>
          <w:rStyle w:val="apple-converted-space"/>
          <w:rFonts w:ascii="Courier New" w:hAnsi="Courier New" w:cs="Courier New"/>
          <w:color w:val="000000"/>
          <w:lang w:val="en-US"/>
        </w:rPr>
        <w:t> </w:t>
      </w:r>
      <w:r w:rsidRPr="00CF1147">
        <w:rPr>
          <w:rFonts w:ascii="Courier New" w:hAnsi="Courier New" w:cs="Courier New"/>
          <w:color w:val="800000"/>
          <w:lang w:val="en-US"/>
        </w:rPr>
        <w:t>)</w:t>
      </w:r>
      <w:r w:rsidRPr="00CF1147">
        <w:rPr>
          <w:rStyle w:val="apple-converted-space"/>
          <w:rFonts w:ascii="Courier New" w:hAnsi="Courier New" w:cs="Courier New"/>
          <w:color w:val="000000"/>
          <w:lang w:val="en-US"/>
        </w:rPr>
        <w:t> </w:t>
      </w:r>
      <w:r w:rsidRPr="00CF1147">
        <w:rPr>
          <w:rFonts w:ascii="Courier New" w:hAnsi="Courier New" w:cs="Courier New"/>
          <w:lang w:val="en-US"/>
        </w:rPr>
        <w:br/>
      </w:r>
      <w:r w:rsidRPr="00CF1147">
        <w:rPr>
          <w:rFonts w:ascii="Courier New" w:hAnsi="Courier New" w:cs="Courier New"/>
          <w:color w:val="0000FF"/>
          <w:lang w:val="en-US"/>
        </w:rPr>
        <w:t>and</w:t>
      </w:r>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days</w:t>
      </w:r>
      <w:proofErr w:type="spellEnd"/>
      <w:r w:rsidRPr="00CF1147">
        <w:rPr>
          <w:rFonts w:ascii="Courier New" w:hAnsi="Courier New" w:cs="Courier New"/>
          <w:lang w:val="en-US"/>
        </w:rPr>
        <w:t> </w:t>
      </w:r>
      <w:r w:rsidRPr="00CF1147">
        <w:rPr>
          <w:rFonts w:ascii="Courier New" w:hAnsi="Courier New" w:cs="Courier New"/>
          <w:color w:val="C0C0C0"/>
          <w:lang w:val="en-US"/>
        </w:rPr>
        <w:t>&lt;=</w:t>
      </w:r>
      <w:r w:rsidRPr="00CF1147">
        <w:rPr>
          <w:rFonts w:ascii="Courier New" w:hAnsi="Courier New" w:cs="Courier New"/>
          <w:lang w:val="en-US"/>
        </w:rPr>
        <w:t> </w:t>
      </w:r>
      <w:proofErr w:type="spellStart"/>
      <w:r w:rsidRPr="00CF1147">
        <w:rPr>
          <w:rFonts w:ascii="Courier New" w:hAnsi="Courier New" w:cs="Courier New"/>
          <w:color w:val="800000"/>
          <w:lang w:val="en-US"/>
        </w:rPr>
        <w:t>itemduration</w:t>
      </w:r>
      <w:proofErr w:type="spellEnd"/>
      <w:r w:rsidRPr="00CF1147">
        <w:rPr>
          <w:rStyle w:val="apple-converted-space"/>
          <w:rFonts w:ascii="Courier New" w:hAnsi="Courier New" w:cs="Courier New"/>
          <w:color w:val="000000"/>
          <w:lang w:val="en-US"/>
        </w:rPr>
        <w:t> </w:t>
      </w:r>
    </w:p>
    <w:p w:rsidR="00CF1147" w:rsidRPr="00CF1147" w:rsidRDefault="00CF1147" w:rsidP="00CF1147">
      <w:pPr>
        <w:pStyle w:val="KeinLeerraum"/>
        <w:rPr>
          <w:rStyle w:val="apple-converted-space"/>
          <w:rFonts w:ascii="Courier New" w:hAnsi="Courier New" w:cs="Courier New"/>
          <w:color w:val="000000"/>
          <w:lang w:val="en-US"/>
        </w:rPr>
      </w:pPr>
      <w:proofErr w:type="gramStart"/>
      <w:r w:rsidRPr="00CF1147">
        <w:rPr>
          <w:rFonts w:ascii="Courier New" w:hAnsi="Courier New" w:cs="Courier New"/>
          <w:color w:val="0000FF"/>
          <w:lang w:val="en-US"/>
        </w:rPr>
        <w:t>and</w:t>
      </w:r>
      <w:proofErr w:type="gramEnd"/>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childadultnr</w:t>
      </w:r>
      <w:proofErr w:type="spellEnd"/>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r w:rsidRPr="00CF1147">
        <w:rPr>
          <w:rFonts w:ascii="Courier New" w:hAnsi="Courier New" w:cs="Courier New"/>
          <w:color w:val="800000"/>
          <w:lang w:val="en-US"/>
        </w:rPr>
        <w:t>0</w:t>
      </w:r>
      <w:r w:rsidRPr="00CF1147">
        <w:rPr>
          <w:rStyle w:val="apple-converted-space"/>
          <w:rFonts w:ascii="Courier New" w:hAnsi="Courier New" w:cs="Courier New"/>
          <w:color w:val="000000"/>
          <w:lang w:val="en-US"/>
        </w:rPr>
        <w:t> </w:t>
      </w:r>
    </w:p>
    <w:p w:rsidR="0008464D" w:rsidRPr="00CF1147" w:rsidRDefault="00CF1147" w:rsidP="00CF1147">
      <w:pPr>
        <w:pStyle w:val="KeinLeerraum"/>
        <w:rPr>
          <w:rFonts w:ascii="Courier New" w:hAnsi="Courier New" w:cs="Courier New"/>
          <w:lang w:val="en-US"/>
        </w:rPr>
      </w:pPr>
      <w:proofErr w:type="gramStart"/>
      <w:r w:rsidRPr="00CF1147">
        <w:rPr>
          <w:rFonts w:ascii="Courier New" w:hAnsi="Courier New" w:cs="Courier New"/>
          <w:color w:val="0000FF"/>
          <w:lang w:val="en-US"/>
        </w:rPr>
        <w:lastRenderedPageBreak/>
        <w:t>and</w:t>
      </w:r>
      <w:proofErr w:type="gramEnd"/>
      <w:r w:rsidRPr="00CF1147">
        <w:rPr>
          <w:rFonts w:ascii="Courier New" w:hAnsi="Courier New" w:cs="Courier New"/>
          <w:lang w:val="en-US"/>
        </w:rPr>
        <w:t>      </w:t>
      </w:r>
      <w:proofErr w:type="spellStart"/>
      <w:r w:rsidRPr="00CF1147">
        <w:rPr>
          <w:rFonts w:ascii="Courier New" w:hAnsi="Courier New" w:cs="Courier New"/>
          <w:color w:val="800000"/>
          <w:lang w:val="en-US"/>
        </w:rPr>
        <w:t>so</w:t>
      </w:r>
      <w:r w:rsidRPr="00CF1147">
        <w:rPr>
          <w:rFonts w:ascii="Courier New" w:hAnsi="Courier New" w:cs="Courier New"/>
          <w:color w:val="C0C0C0"/>
          <w:lang w:val="en-US"/>
        </w:rPr>
        <w:t>.</w:t>
      </w:r>
      <w:r w:rsidRPr="00CF1147">
        <w:rPr>
          <w:rFonts w:ascii="Courier New" w:hAnsi="Courier New" w:cs="Courier New"/>
          <w:color w:val="0000FF"/>
          <w:lang w:val="en-US"/>
        </w:rPr>
        <w:t>childchildnr</w:t>
      </w:r>
      <w:proofErr w:type="spellEnd"/>
      <w:r w:rsidRPr="00CF1147">
        <w:rPr>
          <w:rFonts w:ascii="Courier New" w:hAnsi="Courier New" w:cs="Courier New"/>
          <w:lang w:val="en-US"/>
        </w:rPr>
        <w:t> </w:t>
      </w:r>
      <w:r w:rsidRPr="00CF1147">
        <w:rPr>
          <w:rFonts w:ascii="Courier New" w:hAnsi="Courier New" w:cs="Courier New"/>
          <w:color w:val="C0C0C0"/>
          <w:lang w:val="en-US"/>
        </w:rPr>
        <w:t>=</w:t>
      </w:r>
      <w:r w:rsidRPr="00CF1147">
        <w:rPr>
          <w:rFonts w:ascii="Courier New" w:hAnsi="Courier New" w:cs="Courier New"/>
          <w:lang w:val="en-US"/>
        </w:rPr>
        <w:t> </w:t>
      </w:r>
      <w:r w:rsidRPr="00CF1147">
        <w:rPr>
          <w:rFonts w:ascii="Courier New" w:hAnsi="Courier New" w:cs="Courier New"/>
          <w:color w:val="800000"/>
          <w:lang w:val="en-US"/>
        </w:rPr>
        <w:t>0</w:t>
      </w:r>
      <w:r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r>
      <w:r w:rsidR="00B378C2" w:rsidRPr="00CF1147">
        <w:rPr>
          <w:rFonts w:ascii="Courier New" w:hAnsi="Courier New" w:cs="Courier New"/>
          <w:color w:val="0000FF"/>
          <w:lang w:val="en-US"/>
        </w:rPr>
        <w:t>and</w:t>
      </w:r>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revolvinggroup</w:t>
      </w:r>
      <w:proofErr w:type="spellEnd"/>
      <w:r w:rsidR="00B378C2" w:rsidRPr="00CF1147">
        <w:rPr>
          <w:rFonts w:ascii="Courier New" w:hAnsi="Courier New" w:cs="Courier New"/>
          <w:lang w:val="en-US"/>
        </w:rPr>
        <w:t> </w:t>
      </w:r>
      <w:r w:rsidR="00B378C2" w:rsidRPr="00CF1147">
        <w:rPr>
          <w:rFonts w:ascii="Courier New" w:hAnsi="Courier New" w:cs="Courier New"/>
          <w:color w:val="0000FF"/>
          <w:lang w:val="en-US"/>
        </w:rPr>
        <w:t>not</w:t>
      </w:r>
      <w:r w:rsidR="00B378C2" w:rsidRPr="00CF1147">
        <w:rPr>
          <w:rFonts w:ascii="Courier New" w:hAnsi="Courier New" w:cs="Courier New"/>
          <w:lang w:val="en-US"/>
        </w:rPr>
        <w:t> </w:t>
      </w:r>
      <w:r w:rsidR="00B378C2" w:rsidRPr="00CF1147">
        <w:rPr>
          <w:rFonts w:ascii="Courier New" w:hAnsi="Courier New" w:cs="Courier New"/>
          <w:color w:val="0000FF"/>
          <w:lang w:val="en-US"/>
        </w:rPr>
        <w:t>in</w:t>
      </w:r>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alreadyusedrevolvinggroups</w:t>
      </w:r>
      <w:proofErr w:type="spellEnd"/>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r>
      <w:r w:rsidR="00B378C2" w:rsidRPr="00CF1147">
        <w:rPr>
          <w:rFonts w:ascii="Courier New" w:hAnsi="Courier New" w:cs="Courier New"/>
          <w:color w:val="0000FF"/>
          <w:lang w:val="en-US"/>
        </w:rPr>
        <w:t>order</w:t>
      </w:r>
      <w:r w:rsidR="00B378C2" w:rsidRPr="00CF1147">
        <w:rPr>
          <w:rFonts w:ascii="Courier New" w:hAnsi="Courier New" w:cs="Courier New"/>
          <w:lang w:val="en-US"/>
        </w:rPr>
        <w:t> </w:t>
      </w:r>
      <w:r w:rsidR="00B378C2" w:rsidRPr="00CF1147">
        <w:rPr>
          <w:rFonts w:ascii="Courier New" w:hAnsi="Courier New" w:cs="Courier New"/>
          <w:color w:val="0000FF"/>
          <w:lang w:val="en-US"/>
        </w:rPr>
        <w:t>by</w:t>
      </w:r>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0000FF"/>
          <w:lang w:val="en-US"/>
        </w:rPr>
        <w:t>days</w:t>
      </w:r>
      <w:proofErr w:type="spellEnd"/>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desc</w:t>
      </w:r>
      <w:proofErr w:type="spellEnd"/>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proofErr w:type="spellStart"/>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todaybase</w:t>
      </w:r>
      <w:proofErr w:type="spellEnd"/>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desc</w:t>
      </w:r>
      <w:proofErr w:type="spellEnd"/>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proofErr w:type="spellStart"/>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datefrom</w:t>
      </w:r>
      <w:proofErr w:type="spellEnd"/>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asc</w:t>
      </w:r>
      <w:proofErr w:type="spellEnd"/>
      <w:r w:rsidR="00B378C2" w:rsidRPr="00CF1147">
        <w:rPr>
          <w:rFonts w:ascii="Courier New" w:hAnsi="Courier New" w:cs="Courier New"/>
          <w:color w:val="C0C0C0"/>
          <w:lang w:val="en-US"/>
        </w:rPr>
        <w:t>,</w:t>
      </w:r>
      <w:r w:rsidR="00B378C2" w:rsidRPr="00CF1147">
        <w:rPr>
          <w:rStyle w:val="apple-converted-space"/>
          <w:rFonts w:ascii="Courier New" w:hAnsi="Courier New" w:cs="Courier New"/>
          <w:color w:val="000000"/>
          <w:lang w:val="en-US"/>
        </w:rPr>
        <w:t> </w:t>
      </w:r>
      <w:r w:rsidR="00B378C2" w:rsidRPr="00CF1147">
        <w:rPr>
          <w:rFonts w:ascii="Courier New" w:hAnsi="Courier New" w:cs="Courier New"/>
          <w:lang w:val="en-US"/>
        </w:rPr>
        <w:br/>
        <w:t>         </w:t>
      </w:r>
      <w:proofErr w:type="spellStart"/>
      <w:r w:rsidR="00B378C2" w:rsidRPr="00CF1147">
        <w:rPr>
          <w:rFonts w:ascii="Courier New" w:hAnsi="Courier New" w:cs="Courier New"/>
          <w:color w:val="800000"/>
          <w:lang w:val="en-US"/>
        </w:rPr>
        <w:t>so</w:t>
      </w:r>
      <w:r w:rsidR="00B378C2" w:rsidRPr="00CF1147">
        <w:rPr>
          <w:rFonts w:ascii="Courier New" w:hAnsi="Courier New" w:cs="Courier New"/>
          <w:color w:val="C0C0C0"/>
          <w:lang w:val="en-US"/>
        </w:rPr>
        <w:t>.</w:t>
      </w:r>
      <w:r w:rsidR="00B378C2" w:rsidRPr="00CF1147">
        <w:rPr>
          <w:rFonts w:ascii="Courier New" w:hAnsi="Courier New" w:cs="Courier New"/>
          <w:color w:val="800000"/>
          <w:lang w:val="en-US"/>
        </w:rPr>
        <w:t>dateto</w:t>
      </w:r>
      <w:proofErr w:type="spellEnd"/>
      <w:r w:rsidR="00B378C2" w:rsidRPr="00CF1147">
        <w:rPr>
          <w:rFonts w:ascii="Courier New" w:hAnsi="Courier New" w:cs="Courier New"/>
          <w:lang w:val="en-US"/>
        </w:rPr>
        <w:t> </w:t>
      </w:r>
      <w:proofErr w:type="spellStart"/>
      <w:r w:rsidR="00B378C2" w:rsidRPr="00CF1147">
        <w:rPr>
          <w:rFonts w:ascii="Courier New" w:hAnsi="Courier New" w:cs="Courier New"/>
          <w:color w:val="800000"/>
          <w:lang w:val="en-US"/>
        </w:rPr>
        <w:t>desc</w:t>
      </w:r>
      <w:proofErr w:type="spellEnd"/>
    </w:p>
    <w:p w:rsidR="0008464D" w:rsidRDefault="0008464D" w:rsidP="00B873E7">
      <w:pPr>
        <w:rPr>
          <w:lang w:val="en-US"/>
        </w:rPr>
      </w:pPr>
    </w:p>
    <w:p w:rsidR="0025787C" w:rsidRPr="00151ACE" w:rsidRDefault="0025787C" w:rsidP="00B873E7">
      <w:pPr>
        <w:rPr>
          <w:lang w:val="en-US"/>
        </w:rPr>
      </w:pPr>
    </w:p>
    <w:p w:rsidR="0025787C" w:rsidRDefault="0025787C" w:rsidP="00B873E7">
      <w:r>
        <w:t>Das SQL oben liefert für „normale“ Specials folgende Specials für einen bestimmten Buchungszeitraum</w:t>
      </w:r>
      <w:r w:rsidR="00FA7504">
        <w:t xml:space="preserve">, definiert durch </w:t>
      </w:r>
      <w:proofErr w:type="spellStart"/>
      <w:r w:rsidR="00FA7504" w:rsidRPr="00FA7504">
        <w:rPr>
          <w:rFonts w:ascii="Courier New" w:hAnsi="Courier New" w:cs="Courier New"/>
          <w:color w:val="800000"/>
        </w:rPr>
        <w:t>itemdatebegin</w:t>
      </w:r>
      <w:proofErr w:type="spellEnd"/>
      <w:r w:rsidR="00FA7504">
        <w:t xml:space="preserve"> und </w:t>
      </w:r>
      <w:proofErr w:type="spellStart"/>
      <w:r w:rsidR="00FA7504">
        <w:rPr>
          <w:rFonts w:ascii="Courier New" w:hAnsi="Courier New" w:cs="Courier New"/>
          <w:color w:val="800000"/>
        </w:rPr>
        <w:t>itemdateend</w:t>
      </w:r>
      <w:proofErr w:type="spellEnd"/>
      <w:r w:rsidR="00FA7504">
        <w:t>,</w:t>
      </w:r>
      <w:r>
        <w:t xml:space="preserve"> zurück:</w:t>
      </w:r>
    </w:p>
    <w:tbl>
      <w:tblPr>
        <w:tblW w:w="7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0"/>
        <w:gridCol w:w="820"/>
        <w:gridCol w:w="660"/>
        <w:gridCol w:w="972"/>
        <w:gridCol w:w="975"/>
        <w:gridCol w:w="700"/>
        <w:gridCol w:w="660"/>
        <w:gridCol w:w="1200"/>
        <w:gridCol w:w="1200"/>
      </w:tblGrid>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4"/>
                <w:szCs w:val="24"/>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947" w:type="dxa"/>
            <w:gridSpan w:val="2"/>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Buchungszeitraum</w:t>
            </w:r>
          </w:p>
        </w:tc>
        <w:tc>
          <w:tcPr>
            <w:tcW w:w="70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FF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480"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Special1</w:t>
            </w:r>
          </w:p>
        </w:tc>
        <w:tc>
          <w:tcPr>
            <w:tcW w:w="972"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Special3</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117307" w:rsidRPr="0025787C" w:rsidTr="00117307">
        <w:trPr>
          <w:trHeight w:val="300"/>
        </w:trPr>
        <w:tc>
          <w:tcPr>
            <w:tcW w:w="5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82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Special4</w:t>
            </w:r>
          </w:p>
        </w:tc>
        <w:tc>
          <w:tcPr>
            <w:tcW w:w="975"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7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5"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7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r w:rsidR="0025787C" w:rsidRPr="0025787C" w:rsidTr="00117307">
        <w:trPr>
          <w:trHeight w:val="300"/>
        </w:trPr>
        <w:tc>
          <w:tcPr>
            <w:tcW w:w="5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82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66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c>
          <w:tcPr>
            <w:tcW w:w="972"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675" w:type="dxa"/>
            <w:gridSpan w:val="2"/>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Special2</w:t>
            </w:r>
          </w:p>
        </w:tc>
        <w:tc>
          <w:tcPr>
            <w:tcW w:w="660" w:type="dxa"/>
            <w:shd w:val="clear" w:color="000000" w:fill="FFC000"/>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r w:rsidRPr="0025787C">
              <w:rPr>
                <w:rFonts w:ascii="Calibri" w:eastAsia="Times New Roman" w:hAnsi="Calibri" w:cs="Times New Roman"/>
                <w:color w:val="000000"/>
                <w:lang w:eastAsia="de-CH"/>
              </w:rPr>
              <w:t> </w:t>
            </w:r>
          </w:p>
        </w:tc>
        <w:tc>
          <w:tcPr>
            <w:tcW w:w="1200" w:type="dxa"/>
            <w:shd w:val="clear" w:color="auto" w:fill="auto"/>
            <w:noWrap/>
            <w:vAlign w:val="bottom"/>
            <w:hideMark/>
          </w:tcPr>
          <w:p w:rsidR="0025787C" w:rsidRPr="0025787C" w:rsidRDefault="0025787C" w:rsidP="0025787C">
            <w:pPr>
              <w:spacing w:after="0" w:line="240" w:lineRule="auto"/>
              <w:rPr>
                <w:rFonts w:ascii="Calibri" w:eastAsia="Times New Roman" w:hAnsi="Calibri" w:cs="Times New Roman"/>
                <w:color w:val="000000"/>
                <w:lang w:eastAsia="de-CH"/>
              </w:rPr>
            </w:pPr>
          </w:p>
        </w:tc>
        <w:tc>
          <w:tcPr>
            <w:tcW w:w="1200" w:type="dxa"/>
            <w:shd w:val="clear" w:color="auto" w:fill="auto"/>
            <w:noWrap/>
            <w:vAlign w:val="bottom"/>
            <w:hideMark/>
          </w:tcPr>
          <w:p w:rsidR="0025787C" w:rsidRPr="0025787C" w:rsidRDefault="0025787C" w:rsidP="0025787C">
            <w:pPr>
              <w:spacing w:after="0" w:line="240" w:lineRule="auto"/>
              <w:rPr>
                <w:rFonts w:ascii="Times New Roman" w:eastAsia="Times New Roman" w:hAnsi="Times New Roman" w:cs="Times New Roman"/>
                <w:sz w:val="20"/>
                <w:szCs w:val="20"/>
                <w:lang w:eastAsia="de-CH"/>
              </w:rPr>
            </w:pPr>
          </w:p>
        </w:tc>
      </w:tr>
    </w:tbl>
    <w:p w:rsidR="0025787C" w:rsidRDefault="0025787C" w:rsidP="00B873E7"/>
    <w:p w:rsidR="0025787C" w:rsidRDefault="0025787C" w:rsidP="00B873E7"/>
    <w:p w:rsidR="00B378C2" w:rsidRPr="0025787C" w:rsidRDefault="00630029" w:rsidP="00B873E7">
      <w:r w:rsidRPr="0025787C">
        <w:t xml:space="preserve">Wenn keine </w:t>
      </w:r>
      <w:proofErr w:type="spellStart"/>
      <w:r w:rsidRPr="0025787C">
        <w:t>Rows</w:t>
      </w:r>
      <w:proofErr w:type="spellEnd"/>
      <w:r w:rsidRPr="0025787C">
        <w:t xml:space="preserve"> zurückgeliefert werden, dann kann ich mit der Berechnung aufhören.</w:t>
      </w:r>
    </w:p>
    <w:p w:rsidR="00630029" w:rsidRPr="0025787C" w:rsidRDefault="00630029" w:rsidP="00B873E7"/>
    <w:p w:rsidR="0084323C" w:rsidRDefault="00630029" w:rsidP="00B873E7">
      <w:r w:rsidRPr="0025787C">
        <w:t>Es muss eine Liste geben mit allen Tagespr</w:t>
      </w:r>
      <w:r>
        <w:t>eisen für einen bestimmten Pax für dem die Special-Preis-Berechnung erfolgen soll. Jeder Pax muss einzeln berechnet werden.</w:t>
      </w:r>
    </w:p>
    <w:p w:rsidR="00630029" w:rsidRDefault="00E42028" w:rsidP="00B873E7">
      <w:r>
        <w:t>Wenn ein Pax (Adult oder Child) keine Tagespreise hat, darf sowieso kein Preis berechnet werden. Es gibt Hotels die haben nicht im ganzen Jahr offen. Wenn die Saison zu Ende ist kann ich nicht einfach so tun als wäre es dennoch möglich Preise zu berechnen. Es ist also sichergestellt, dass jeder preis-relevanter Pax auch einen Tagespreis hat</w:t>
      </w:r>
      <w:r w:rsidR="005C60BE">
        <w:t xml:space="preserve"> und es keine Lücke in den Preisen gibt</w:t>
      </w:r>
      <w:r>
        <w:t>. Diese Tagespreisliste muss aufsteigend sortiert werden.</w:t>
      </w:r>
    </w:p>
    <w:p w:rsidR="00814086" w:rsidRDefault="00125D4D" w:rsidP="00B873E7">
      <w:r>
        <w:t>Jetzt muss es einen Loop durch jeden Tagespreis geben</w:t>
      </w:r>
      <w:r w:rsidR="005C60BE">
        <w:t>, angefangen vom kleinsten Tag</w:t>
      </w:r>
      <w:r>
        <w:t>.</w:t>
      </w:r>
    </w:p>
    <w:p w:rsidR="00163C3C" w:rsidRDefault="00163C3C" w:rsidP="00B873E7">
      <w:r>
        <w:t>Erster Tag:</w:t>
      </w:r>
    </w:p>
    <w:p w:rsidR="00163C3C" w:rsidRDefault="00D114E6" w:rsidP="00B873E7">
      <w:r>
        <w:t>Suche nach dem am besten passenden Special.</w:t>
      </w:r>
    </w:p>
    <w:p w:rsidR="00D114E6" w:rsidRDefault="00D114E6" w:rsidP="00B873E7">
      <w:r>
        <w:t>Loop durch jeden Special aus der Suche oben, von dem ersten bis zum letzten, oder einer gefunden wird der passt.</w:t>
      </w:r>
      <w:r w:rsidR="002F4F4B">
        <w:t xml:space="preserve"> Die Specials wurden oben ja nach bestimmten Regel sortiert, also sind die Regeln welche am besten passen könnten oben und werden zuerst angeschaut.</w:t>
      </w:r>
    </w:p>
    <w:p w:rsidR="00613596" w:rsidRDefault="00613596" w:rsidP="00B873E7">
      <w:r>
        <w:t xml:space="preserve">Wichtig: falls ein Special schon genutzt wurde, dürfen keine Specials der </w:t>
      </w:r>
      <w:proofErr w:type="spellStart"/>
      <w:r>
        <w:t>RevolvingGroup</w:t>
      </w:r>
      <w:proofErr w:type="spellEnd"/>
      <w:r>
        <w:t xml:space="preserve"> ein weiteres Mal genutzt werden.</w:t>
      </w:r>
    </w:p>
    <w:p w:rsidR="004421B0" w:rsidRDefault="004421B0" w:rsidP="00B873E7"/>
    <w:p w:rsidR="00AA51CB" w:rsidRDefault="0026099A" w:rsidP="00B873E7">
      <w:r w:rsidRPr="00430EB3">
        <w:t xml:space="preserve">Wenn </w:t>
      </w:r>
      <w:proofErr w:type="spellStart"/>
      <w:r w:rsidRPr="00430EB3">
        <w:rPr>
          <w:rFonts w:ascii="Courier New" w:hAnsi="Courier New" w:cs="Courier New"/>
          <w:color w:val="800000"/>
        </w:rPr>
        <w:t>itemdateend</w:t>
      </w:r>
      <w:proofErr w:type="spellEnd"/>
      <w:r w:rsidR="00521980" w:rsidRPr="00430EB3">
        <w:rPr>
          <w:rFonts w:ascii="Courier New" w:hAnsi="Courier New" w:cs="Courier New"/>
          <w:color w:val="000000"/>
        </w:rPr>
        <w:t xml:space="preserve"> &lt; </w:t>
      </w:r>
      <w:proofErr w:type="spellStart"/>
      <w:r w:rsidR="00C94B37" w:rsidRPr="00430EB3">
        <w:rPr>
          <w:rFonts w:ascii="Courier New" w:hAnsi="Courier New" w:cs="Courier New"/>
          <w:color w:val="800000"/>
        </w:rPr>
        <w:t>itemdatebegin</w:t>
      </w:r>
      <w:proofErr w:type="spellEnd"/>
      <w:r w:rsidR="00C94B37" w:rsidRPr="00430EB3">
        <w:rPr>
          <w:rFonts w:ascii="Courier New" w:hAnsi="Courier New" w:cs="Courier New"/>
          <w:color w:val="000000"/>
        </w:rPr>
        <w:t xml:space="preserve"> + </w:t>
      </w:r>
      <w:proofErr w:type="spellStart"/>
      <w:r w:rsidR="00C94B37" w:rsidRPr="00430EB3">
        <w:rPr>
          <w:rFonts w:ascii="Courier New" w:hAnsi="Courier New" w:cs="Courier New"/>
          <w:color w:val="800000"/>
        </w:rPr>
        <w:t>so</w:t>
      </w:r>
      <w:r w:rsidR="00C94B37" w:rsidRPr="00430EB3">
        <w:rPr>
          <w:rFonts w:ascii="Courier New" w:hAnsi="Courier New" w:cs="Courier New"/>
          <w:color w:val="C0C0C0"/>
        </w:rPr>
        <w:t>.</w:t>
      </w:r>
      <w:r w:rsidR="00C94B37" w:rsidRPr="00430EB3">
        <w:rPr>
          <w:rFonts w:ascii="Courier New" w:hAnsi="Courier New" w:cs="Courier New"/>
          <w:color w:val="0000FF"/>
        </w:rPr>
        <w:t>days</w:t>
      </w:r>
      <w:proofErr w:type="spellEnd"/>
      <w:r w:rsidR="00C94B37" w:rsidRPr="00430EB3">
        <w:rPr>
          <w:rFonts w:ascii="Courier New" w:hAnsi="Courier New" w:cs="Courier New"/>
          <w:color w:val="000000"/>
        </w:rPr>
        <w:t xml:space="preserve"> </w:t>
      </w:r>
      <w:r w:rsidR="00430EB3" w:rsidRPr="00430EB3">
        <w:t>dann</w:t>
      </w:r>
      <w:r w:rsidR="00430EB3">
        <w:t xml:space="preserve"> </w:t>
      </w:r>
      <w:r w:rsidR="00A335AB">
        <w:t>passt diese Leistung nicht mehr in die ver</w:t>
      </w:r>
      <w:r w:rsidR="006254D5">
        <w:t>fügbaren Tage</w:t>
      </w:r>
      <w:r w:rsidR="008F0BF2">
        <w:t xml:space="preserve"> um diesen Special zu nutzen</w:t>
      </w:r>
      <w:r w:rsidR="006254D5">
        <w:t xml:space="preserve"> und </w:t>
      </w:r>
      <w:r w:rsidR="006138DB">
        <w:t xml:space="preserve">der Special </w:t>
      </w:r>
      <w:r w:rsidR="006254D5">
        <w:t>kann ignoriert werden. Es muss dann mit dem nächsten Special weitergemacht werden.</w:t>
      </w:r>
    </w:p>
    <w:p w:rsidR="00BA2A16" w:rsidRDefault="007E574F" w:rsidP="00B873E7">
      <w:r>
        <w:lastRenderedPageBreak/>
        <w:t xml:space="preserve">Wenn grundsätzlich, auf Basis der </w:t>
      </w:r>
      <w:proofErr w:type="spellStart"/>
      <w:r w:rsidRPr="00430EB3">
        <w:rPr>
          <w:rFonts w:ascii="Courier New" w:hAnsi="Courier New" w:cs="Courier New"/>
          <w:color w:val="800000"/>
        </w:rPr>
        <w:t>so</w:t>
      </w:r>
      <w:r w:rsidRPr="00430EB3">
        <w:rPr>
          <w:rFonts w:ascii="Courier New" w:hAnsi="Courier New" w:cs="Courier New"/>
          <w:color w:val="C0C0C0"/>
        </w:rPr>
        <w:t>.</w:t>
      </w:r>
      <w:r w:rsidRPr="00430EB3">
        <w:rPr>
          <w:rFonts w:ascii="Courier New" w:hAnsi="Courier New" w:cs="Courier New"/>
          <w:color w:val="0000FF"/>
        </w:rPr>
        <w:t>days</w:t>
      </w:r>
      <w:proofErr w:type="spellEnd"/>
      <w:r>
        <w:t xml:space="preserve"> </w:t>
      </w:r>
      <w:proofErr w:type="gramStart"/>
      <w:r>
        <w:t>der Special</w:t>
      </w:r>
      <w:proofErr w:type="gramEnd"/>
      <w:r>
        <w:t xml:space="preserve"> passen könnte,  müssen weitere Tests erfolgen:</w:t>
      </w:r>
    </w:p>
    <w:p w:rsidR="000E4367" w:rsidRDefault="000629B3" w:rsidP="00B873E7">
      <w:r>
        <w:t xml:space="preserve">Wenn </w:t>
      </w:r>
      <w:proofErr w:type="spellStart"/>
      <w:r w:rsidR="00F74E70" w:rsidRPr="00F74E70">
        <w:rPr>
          <w:rFonts w:ascii="Courier New" w:hAnsi="Courier New" w:cs="Courier New"/>
          <w:color w:val="800000"/>
        </w:rPr>
        <w:t>startdaterelevant</w:t>
      </w:r>
      <w:proofErr w:type="spellEnd"/>
      <w:r w:rsidR="00BE1578">
        <w:rPr>
          <w:rFonts w:ascii="Courier New" w:hAnsi="Courier New" w:cs="Courier New"/>
          <w:color w:val="800000"/>
        </w:rPr>
        <w:t>=1</w:t>
      </w:r>
      <w:r w:rsidR="00F74E70">
        <w:t xml:space="preserve"> </w:t>
      </w:r>
      <w:r w:rsidR="00BE1578">
        <w:t xml:space="preserve">und </w:t>
      </w:r>
      <w:proofErr w:type="spellStart"/>
      <w:r w:rsidR="00F74E70" w:rsidRPr="00F74E70">
        <w:rPr>
          <w:rFonts w:ascii="Courier New" w:hAnsi="Courier New" w:cs="Courier New"/>
          <w:color w:val="800000"/>
        </w:rPr>
        <w:t>enddaterelevant</w:t>
      </w:r>
      <w:proofErr w:type="spellEnd"/>
      <w:r w:rsidR="00BE1578">
        <w:rPr>
          <w:rFonts w:ascii="Courier New" w:hAnsi="Courier New" w:cs="Courier New"/>
          <w:color w:val="800000"/>
        </w:rPr>
        <w:t>=</w:t>
      </w:r>
      <w:proofErr w:type="gramStart"/>
      <w:r w:rsidR="00BE1578">
        <w:rPr>
          <w:rFonts w:ascii="Courier New" w:hAnsi="Courier New" w:cs="Courier New"/>
          <w:color w:val="800000"/>
        </w:rPr>
        <w:t>0</w:t>
      </w:r>
      <w:r w:rsidR="00F74E70">
        <w:t xml:space="preserve"> ,</w:t>
      </w:r>
      <w:proofErr w:type="gramEnd"/>
      <w:r w:rsidR="00F74E70">
        <w:t xml:space="preserve"> und </w:t>
      </w:r>
      <w:proofErr w:type="spellStart"/>
      <w:r w:rsidR="00F74E70" w:rsidRPr="00F74E70">
        <w:rPr>
          <w:rFonts w:ascii="Courier New" w:hAnsi="Courier New" w:cs="Courier New"/>
          <w:color w:val="800000"/>
        </w:rPr>
        <w:t>itemdatebegin</w:t>
      </w:r>
      <w:proofErr w:type="spellEnd"/>
      <w:r w:rsidR="00F74E70">
        <w:t xml:space="preserve"> &lt; </w:t>
      </w:r>
      <w:proofErr w:type="spellStart"/>
      <w:r w:rsidR="00F74E70" w:rsidRPr="00F74E70">
        <w:rPr>
          <w:rFonts w:ascii="Courier New" w:hAnsi="Courier New" w:cs="Courier New"/>
          <w:color w:val="800000"/>
        </w:rPr>
        <w:t>so</w:t>
      </w:r>
      <w:r w:rsidR="00F74E70" w:rsidRPr="00F74E70">
        <w:rPr>
          <w:rFonts w:ascii="Courier New" w:hAnsi="Courier New" w:cs="Courier New"/>
          <w:color w:val="C0C0C0"/>
        </w:rPr>
        <w:t>.</w:t>
      </w:r>
      <w:r w:rsidR="00F74E70" w:rsidRPr="00F74E70">
        <w:rPr>
          <w:rFonts w:ascii="Courier New" w:hAnsi="Courier New" w:cs="Courier New"/>
          <w:color w:val="800000"/>
        </w:rPr>
        <w:t>datefrom</w:t>
      </w:r>
      <w:proofErr w:type="spellEnd"/>
      <w:r w:rsidR="00F74E70">
        <w:t xml:space="preserve"> oder</w:t>
      </w:r>
      <w:r w:rsidR="000E4367">
        <w:t xml:space="preserve"> </w:t>
      </w:r>
      <w:proofErr w:type="spellStart"/>
      <w:r w:rsidR="000E4367" w:rsidRPr="00F74E70">
        <w:rPr>
          <w:rFonts w:ascii="Courier New" w:hAnsi="Courier New" w:cs="Courier New"/>
          <w:color w:val="800000"/>
        </w:rPr>
        <w:t>itemdatebegin</w:t>
      </w:r>
      <w:proofErr w:type="spellEnd"/>
      <w:r w:rsidR="000E4367">
        <w:t xml:space="preserve"> &gt; </w:t>
      </w:r>
      <w:proofErr w:type="spellStart"/>
      <w:r w:rsidR="000E4367" w:rsidRPr="00F74E70">
        <w:rPr>
          <w:rFonts w:ascii="Courier New" w:hAnsi="Courier New" w:cs="Courier New"/>
          <w:color w:val="800000"/>
        </w:rPr>
        <w:t>so</w:t>
      </w:r>
      <w:r w:rsidR="000E4367" w:rsidRPr="00F74E70">
        <w:rPr>
          <w:rFonts w:ascii="Courier New" w:hAnsi="Courier New" w:cs="Courier New"/>
          <w:color w:val="C0C0C0"/>
        </w:rPr>
        <w:t>.</w:t>
      </w:r>
      <w:r w:rsidR="000E4367" w:rsidRPr="00F74E70">
        <w:rPr>
          <w:rFonts w:ascii="Courier New" w:hAnsi="Courier New" w:cs="Courier New"/>
          <w:color w:val="800000"/>
        </w:rPr>
        <w:t>date</w:t>
      </w:r>
      <w:r w:rsidR="000E4367">
        <w:rPr>
          <w:rFonts w:ascii="Courier New" w:hAnsi="Courier New" w:cs="Courier New"/>
          <w:color w:val="800000"/>
        </w:rPr>
        <w:t>to</w:t>
      </w:r>
      <w:proofErr w:type="spellEnd"/>
      <w:r w:rsidR="00F74E70">
        <w:t xml:space="preserve"> </w:t>
      </w:r>
      <w:r w:rsidR="000E4367">
        <w:t>dann liegt das Anfangsdatum der Leistung ausserhalb der der Special-Saison und der Special darf nicht zur Anwendung kommen.</w:t>
      </w:r>
      <w:r w:rsidR="000136D0" w:rsidRPr="000136D0">
        <w:t xml:space="preserve"> </w:t>
      </w:r>
      <w:r w:rsidR="000136D0">
        <w:t>Es muss dann mit dem nächsten Special weitergemacht werden.</w:t>
      </w:r>
    </w:p>
    <w:p w:rsidR="00BE1578" w:rsidRDefault="00BE1578" w:rsidP="00BE1578">
      <w:r>
        <w:t xml:space="preserve">Wenn </w:t>
      </w:r>
      <w:proofErr w:type="spellStart"/>
      <w:r w:rsidRPr="00F74E70">
        <w:rPr>
          <w:rFonts w:ascii="Courier New" w:hAnsi="Courier New" w:cs="Courier New"/>
          <w:color w:val="800000"/>
        </w:rPr>
        <w:t>startdaterelevant</w:t>
      </w:r>
      <w:proofErr w:type="spellEnd"/>
      <w:r>
        <w:rPr>
          <w:rFonts w:ascii="Courier New" w:hAnsi="Courier New" w:cs="Courier New"/>
          <w:color w:val="800000"/>
        </w:rPr>
        <w:t>=0</w:t>
      </w:r>
      <w:r>
        <w:t xml:space="preserve"> und </w:t>
      </w:r>
      <w:proofErr w:type="spellStart"/>
      <w:r w:rsidRPr="00F74E70">
        <w:rPr>
          <w:rFonts w:ascii="Courier New" w:hAnsi="Courier New" w:cs="Courier New"/>
          <w:color w:val="800000"/>
        </w:rPr>
        <w:t>enddaterelevant</w:t>
      </w:r>
      <w:proofErr w:type="spellEnd"/>
      <w:r>
        <w:rPr>
          <w:rFonts w:ascii="Courier New" w:hAnsi="Courier New" w:cs="Courier New"/>
          <w:color w:val="800000"/>
        </w:rPr>
        <w:t>=</w:t>
      </w:r>
      <w:proofErr w:type="gramStart"/>
      <w:r>
        <w:rPr>
          <w:rFonts w:ascii="Courier New" w:hAnsi="Courier New" w:cs="Courier New"/>
          <w:color w:val="800000"/>
        </w:rPr>
        <w:t>1</w:t>
      </w:r>
      <w:r>
        <w:t xml:space="preserve"> ,</w:t>
      </w:r>
      <w:proofErr w:type="gramEnd"/>
      <w:r>
        <w:t xml:space="preserve"> und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dann liegt das Anfangsdatum der Leistung ausserhalb der der Special-Saison und der Special darf nicht zur Anwendung kommen.</w:t>
      </w:r>
      <w:r w:rsidRPr="000136D0">
        <w:t xml:space="preserve"> </w:t>
      </w:r>
      <w:r>
        <w:t>Es muss dann mit dem nächsten Special weitergemacht werden.</w:t>
      </w:r>
    </w:p>
    <w:p w:rsidR="00354131" w:rsidRDefault="00354131" w:rsidP="00354131">
      <w:r>
        <w:t xml:space="preserve">Wenn </w:t>
      </w:r>
      <w:proofErr w:type="spellStart"/>
      <w:r w:rsidRPr="00F74E70">
        <w:rPr>
          <w:rFonts w:ascii="Courier New" w:hAnsi="Courier New" w:cs="Courier New"/>
          <w:color w:val="800000"/>
        </w:rPr>
        <w:t>startdaterelevant</w:t>
      </w:r>
      <w:proofErr w:type="spellEnd"/>
      <w:r>
        <w:rPr>
          <w:rFonts w:ascii="Courier New" w:hAnsi="Courier New" w:cs="Courier New"/>
          <w:color w:val="800000"/>
        </w:rPr>
        <w:t>=1</w:t>
      </w:r>
      <w:r>
        <w:t xml:space="preserve"> und </w:t>
      </w:r>
      <w:proofErr w:type="spellStart"/>
      <w:r w:rsidRPr="00F74E70">
        <w:rPr>
          <w:rFonts w:ascii="Courier New" w:hAnsi="Courier New" w:cs="Courier New"/>
          <w:color w:val="800000"/>
        </w:rPr>
        <w:t>enddaterelevant</w:t>
      </w:r>
      <w:proofErr w:type="spellEnd"/>
      <w:r>
        <w:rPr>
          <w:rFonts w:ascii="Courier New" w:hAnsi="Courier New" w:cs="Courier New"/>
          <w:color w:val="800000"/>
        </w:rPr>
        <w:t>=</w:t>
      </w:r>
      <w:proofErr w:type="gramStart"/>
      <w:r>
        <w:rPr>
          <w:rFonts w:ascii="Courier New" w:hAnsi="Courier New" w:cs="Courier New"/>
          <w:color w:val="800000"/>
        </w:rPr>
        <w:t>1</w:t>
      </w:r>
      <w:r>
        <w:t xml:space="preserve"> ,</w:t>
      </w:r>
      <w:proofErr w:type="gramEnd"/>
      <w:r>
        <w:t xml:space="preserve"> und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oder </w:t>
      </w:r>
      <w:proofErr w:type="spellStart"/>
      <w:r w:rsidRPr="00F74E70">
        <w:rPr>
          <w:rFonts w:ascii="Courier New" w:hAnsi="Courier New" w:cs="Courier New"/>
          <w:color w:val="800000"/>
        </w:rPr>
        <w:t>itemdatebegin</w:t>
      </w:r>
      <w:proofErr w:type="spellEnd"/>
      <w:r>
        <w:t xml:space="preserve"> &lt;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datefrom</w:t>
      </w:r>
      <w:proofErr w:type="spellEnd"/>
      <w:r>
        <w:t xml:space="preserve"> oder </w:t>
      </w:r>
      <w:proofErr w:type="spellStart"/>
      <w:r w:rsidRPr="00F74E70">
        <w:rPr>
          <w:rFonts w:ascii="Courier New" w:hAnsi="Courier New" w:cs="Courier New"/>
          <w:color w:val="800000"/>
        </w:rPr>
        <w:t>itemdatebegin</w:t>
      </w:r>
      <w:proofErr w:type="spellEnd"/>
      <w:r>
        <w:t xml:space="preserve"> &gt; </w:t>
      </w:r>
      <w:proofErr w:type="spellStart"/>
      <w:r w:rsidRPr="00F74E70">
        <w:rPr>
          <w:rFonts w:ascii="Courier New" w:hAnsi="Courier New" w:cs="Courier New"/>
          <w:color w:val="800000"/>
        </w:rPr>
        <w:t>so</w:t>
      </w:r>
      <w:r w:rsidRPr="00F74E70">
        <w:rPr>
          <w:rFonts w:ascii="Courier New" w:hAnsi="Courier New" w:cs="Courier New"/>
          <w:color w:val="C0C0C0"/>
        </w:rPr>
        <w:t>.</w:t>
      </w:r>
      <w:r w:rsidRPr="00F74E70">
        <w:rPr>
          <w:rFonts w:ascii="Courier New" w:hAnsi="Courier New" w:cs="Courier New"/>
          <w:color w:val="800000"/>
        </w:rPr>
        <w:t>date</w:t>
      </w:r>
      <w:r>
        <w:rPr>
          <w:rFonts w:ascii="Courier New" w:hAnsi="Courier New" w:cs="Courier New"/>
          <w:color w:val="800000"/>
        </w:rPr>
        <w:t>to</w:t>
      </w:r>
      <w:proofErr w:type="spellEnd"/>
      <w:r>
        <w:t xml:space="preserve"> dann liegen das Anfangsdatum und Enddatum der Leistung ausserhalb der der Special-Saison und der Special darf nicht zur Anwendung kommen.</w:t>
      </w:r>
      <w:r w:rsidRPr="000136D0">
        <w:t xml:space="preserve"> </w:t>
      </w:r>
      <w:r>
        <w:t>Es muss dann mit dem nächsten Special weitergemacht werden.</w:t>
      </w:r>
    </w:p>
    <w:p w:rsidR="00354131" w:rsidRDefault="00813F7C" w:rsidP="00354131">
      <w:r>
        <w:t xml:space="preserve">Wenn wir </w:t>
      </w:r>
      <w:r w:rsidR="00282F74">
        <w:t>so weit</w:t>
      </w:r>
      <w:r>
        <w:t xml:space="preserve"> gekommen sind, dann ist dies ein „normaler“</w:t>
      </w:r>
      <w:r w:rsidR="00282F74">
        <w:t xml:space="preserve"> Special, aber es gibt immer noch Regeln die getestet werden müssen um zu bestimmen ob der aktuell überprüfte Special zur Anwendung kommen darf oder nicht.</w:t>
      </w:r>
    </w:p>
    <w:p w:rsidR="00867E0B" w:rsidRDefault="00867E0B" w:rsidP="00354131">
      <w:r>
        <w:t xml:space="preserve">Wenn </w:t>
      </w:r>
      <w:proofErr w:type="spellStart"/>
      <w:r w:rsidRPr="00867E0B">
        <w:rPr>
          <w:rFonts w:ascii="Courier New" w:hAnsi="Courier New" w:cs="Courier New"/>
          <w:color w:val="800000"/>
        </w:rPr>
        <w:t>itemdatebegin</w:t>
      </w:r>
      <w:proofErr w:type="spellEnd"/>
      <w:r>
        <w:t xml:space="preserve"> &lt; </w:t>
      </w:r>
      <w:proofErr w:type="spellStart"/>
      <w:r w:rsidRPr="00867E0B">
        <w:rPr>
          <w:rFonts w:ascii="Courier New" w:hAnsi="Courier New" w:cs="Courier New"/>
          <w:color w:val="800000"/>
        </w:rPr>
        <w:t>so</w:t>
      </w:r>
      <w:r w:rsidRPr="00867E0B">
        <w:rPr>
          <w:rFonts w:ascii="Courier New" w:hAnsi="Courier New" w:cs="Courier New"/>
          <w:color w:val="C0C0C0"/>
        </w:rPr>
        <w:t>.</w:t>
      </w:r>
      <w:r w:rsidRPr="00867E0B">
        <w:rPr>
          <w:rFonts w:ascii="Courier New" w:hAnsi="Courier New" w:cs="Courier New"/>
          <w:color w:val="800000"/>
        </w:rPr>
        <w:t>datefrom</w:t>
      </w:r>
      <w:proofErr w:type="spellEnd"/>
      <w:r>
        <w:t xml:space="preserve"> dann liegt das Anfangsdatum der Leistung ausserhalb der Saison und der Special kann hier nicht zu</w:t>
      </w:r>
      <w:r w:rsidR="006B14AA">
        <w:t>r Anwendung kommen und der nächste Special muss angeschaut werden ob dieser passen könnte.</w:t>
      </w:r>
    </w:p>
    <w:p w:rsidR="00CD2D46" w:rsidRDefault="006B14AA" w:rsidP="00354131">
      <w:r>
        <w:t>Wenn</w:t>
      </w:r>
      <w:r w:rsidR="00CD2D46">
        <w:t xml:space="preserve"> </w:t>
      </w:r>
      <w:proofErr w:type="spellStart"/>
      <w:r w:rsidR="00CD2D46" w:rsidRPr="00867E0B">
        <w:rPr>
          <w:rFonts w:ascii="Courier New" w:hAnsi="Courier New" w:cs="Courier New"/>
          <w:color w:val="800000"/>
        </w:rPr>
        <w:t>itemdatebegin</w:t>
      </w:r>
      <w:proofErr w:type="spellEnd"/>
      <w:r>
        <w:t xml:space="preserve"> </w:t>
      </w:r>
      <w:r w:rsidR="00CD2D46">
        <w:t xml:space="preserve">&gt; </w:t>
      </w:r>
      <w:proofErr w:type="spellStart"/>
      <w:r w:rsidR="00CD2D46" w:rsidRPr="00867E0B">
        <w:rPr>
          <w:rFonts w:ascii="Courier New" w:hAnsi="Courier New" w:cs="Courier New"/>
          <w:color w:val="800000"/>
        </w:rPr>
        <w:t>so</w:t>
      </w:r>
      <w:r w:rsidR="00CD2D46" w:rsidRPr="00867E0B">
        <w:rPr>
          <w:rFonts w:ascii="Courier New" w:hAnsi="Courier New" w:cs="Courier New"/>
          <w:color w:val="C0C0C0"/>
        </w:rPr>
        <w:t>.</w:t>
      </w:r>
      <w:r w:rsidR="00CD2D46">
        <w:rPr>
          <w:rFonts w:ascii="Courier New" w:hAnsi="Courier New" w:cs="Courier New"/>
          <w:color w:val="800000"/>
        </w:rPr>
        <w:t>dateto</w:t>
      </w:r>
      <w:proofErr w:type="spellEnd"/>
      <w:r w:rsidR="00CD2D46">
        <w:t xml:space="preserve"> dann gibt es eine Saisonüberschneidung. Im Falle einer Saisonüberschneidung müssen zwei Tests gemacht werden:</w:t>
      </w:r>
    </w:p>
    <w:p w:rsidR="00CD2D46" w:rsidRDefault="00CD2D46" w:rsidP="00CD2D46">
      <w:pPr>
        <w:pStyle w:val="Listenabsatz"/>
        <w:numPr>
          <w:ilvl w:val="0"/>
          <w:numId w:val="1"/>
        </w:numPr>
      </w:pPr>
      <w:r>
        <w:t xml:space="preserve">Wenn </w:t>
      </w:r>
      <w:proofErr w:type="spellStart"/>
      <w:r w:rsidRPr="00F74E70">
        <w:rPr>
          <w:rFonts w:ascii="Courier New" w:hAnsi="Courier New" w:cs="Courier New"/>
          <w:color w:val="800000"/>
        </w:rPr>
        <w:t>itemdate</w:t>
      </w:r>
      <w:r>
        <w:rPr>
          <w:rFonts w:ascii="Courier New" w:hAnsi="Courier New" w:cs="Courier New"/>
          <w:color w:val="800000"/>
        </w:rPr>
        <w:t>end</w:t>
      </w:r>
      <w:proofErr w:type="spellEnd"/>
      <w:r>
        <w:t xml:space="preserve"> &gt; </w:t>
      </w:r>
      <w:proofErr w:type="spellStart"/>
      <w:r>
        <w:rPr>
          <w:rFonts w:ascii="Courier New" w:hAnsi="Courier New" w:cs="Courier New"/>
          <w:color w:val="800000"/>
        </w:rPr>
        <w:t>so.lastspoffenddate</w:t>
      </w:r>
      <w:proofErr w:type="spellEnd"/>
      <w:r>
        <w:t xml:space="preserve"> </w:t>
      </w:r>
      <w:r w:rsidR="00D2642F">
        <w:t>kann der Special ignoriert werden, weil die nächste Saison nicht ausreicht für den Special. Es muss mit dem nächsten Special weitergemacht werden.</w:t>
      </w:r>
    </w:p>
    <w:p w:rsidR="006E3996" w:rsidRDefault="00CD2D46" w:rsidP="00CD2D46">
      <w:pPr>
        <w:pStyle w:val="Listenabsatz"/>
        <w:numPr>
          <w:ilvl w:val="0"/>
          <w:numId w:val="1"/>
        </w:numPr>
      </w:pPr>
      <w:r>
        <w:t>Wenn</w:t>
      </w:r>
      <w:r w:rsidR="00D2642F">
        <w:t xml:space="preserve"> </w:t>
      </w:r>
      <w:proofErr w:type="spellStart"/>
      <w:r w:rsidR="00D2642F" w:rsidRPr="00867E0B">
        <w:rPr>
          <w:rFonts w:ascii="Courier New" w:hAnsi="Courier New" w:cs="Courier New"/>
          <w:color w:val="800000"/>
        </w:rPr>
        <w:t>itemdatebegin</w:t>
      </w:r>
      <w:proofErr w:type="spellEnd"/>
      <w:r w:rsidR="00D2642F">
        <w:t xml:space="preserve"> &gt; </w:t>
      </w:r>
      <w:proofErr w:type="spellStart"/>
      <w:r w:rsidR="00D2642F" w:rsidRPr="00867E0B">
        <w:rPr>
          <w:rFonts w:ascii="Courier New" w:hAnsi="Courier New" w:cs="Courier New"/>
          <w:color w:val="800000"/>
        </w:rPr>
        <w:t>so</w:t>
      </w:r>
      <w:r w:rsidR="00D2642F" w:rsidRPr="00867E0B">
        <w:rPr>
          <w:rFonts w:ascii="Courier New" w:hAnsi="Courier New" w:cs="Courier New"/>
          <w:color w:val="C0C0C0"/>
        </w:rPr>
        <w:t>.</w:t>
      </w:r>
      <w:r w:rsidR="00D2642F">
        <w:rPr>
          <w:rFonts w:ascii="Courier New" w:hAnsi="Courier New" w:cs="Courier New"/>
          <w:color w:val="800000"/>
        </w:rPr>
        <w:t>dateto</w:t>
      </w:r>
      <w:proofErr w:type="spellEnd"/>
      <w:r w:rsidR="00D2642F">
        <w:t xml:space="preserve"> dann ist diese Saison des aktuell getesteten Specials schon zu Ende und der Special kann ignoriert werden.   </w:t>
      </w:r>
      <w:r>
        <w:t xml:space="preserve">                                    </w:t>
      </w:r>
    </w:p>
    <w:p w:rsidR="00867E0B" w:rsidRPr="00CD2D46" w:rsidRDefault="000F189C" w:rsidP="00354131">
      <w:r>
        <w:t>Wir haben die Regeln unten als Pseudo-Code dokumentiert.</w:t>
      </w:r>
      <w:r w:rsidR="00867E0B" w:rsidRPr="00CD2D46">
        <w:t xml:space="preserve">                              </w:t>
      </w:r>
    </w:p>
    <w:p w:rsidR="0079432B" w:rsidRPr="008A596A"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If </w:t>
      </w:r>
      <w:proofErr w:type="spellStart"/>
      <w:r w:rsidRPr="008A596A">
        <w:rPr>
          <w:rFonts w:ascii="Courier New" w:hAnsi="Courier New" w:cs="Courier New"/>
          <w:lang w:val="en-US"/>
        </w:rPr>
        <w:t>so.startdaterelevant</w:t>
      </w:r>
      <w:proofErr w:type="spellEnd"/>
      <w:r w:rsidRPr="008A596A">
        <w:rPr>
          <w:rFonts w:ascii="Courier New" w:hAnsi="Courier New" w:cs="Courier New"/>
          <w:lang w:val="en-US"/>
        </w:rPr>
        <w:t>=1&amp;so.enddaterelevant=0</w:t>
      </w:r>
    </w:p>
    <w:p w:rsidR="008A596A" w:rsidRPr="00CD1955"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D1955">
        <w:rPr>
          <w:rFonts w:ascii="Courier New" w:hAnsi="Courier New" w:cs="Courier New"/>
          <w:lang w:val="en-US"/>
        </w:rPr>
        <w:t xml:space="preserve">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CD1955">
        <w:rPr>
          <w:rFonts w:ascii="Courier New" w:hAnsi="Courier New" w:cs="Courier New"/>
          <w:lang w:val="en-US"/>
        </w:rPr>
        <w:t xml:space="preserve"> </w:t>
      </w:r>
      <w:r w:rsidRPr="00CD1955">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r w:rsidR="00CD1955" w:rsidRPr="00B378C2">
        <w:rPr>
          <w:rFonts w:ascii="Courier New" w:hAnsi="Courier New" w:cs="Courier New"/>
          <w:color w:val="000000"/>
          <w:lang w:val="en-US"/>
        </w:rPr>
        <w:t> </w:t>
      </w:r>
    </w:p>
    <w:p w:rsidR="0079432B" w:rsidRPr="00844161" w:rsidRDefault="0079432B" w:rsidP="008A596A">
      <w:pPr>
        <w:pStyle w:val="KeinLeerraum"/>
        <w:ind w:firstLine="708"/>
        <w:rPr>
          <w:rFonts w:ascii="Courier New" w:hAnsi="Courier New" w:cs="Courier New"/>
          <w:lang w:val="en-US"/>
        </w:rPr>
      </w:pPr>
      <w:r w:rsidRPr="00B42D97">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r w:rsidR="00CD1955" w:rsidRPr="00B378C2">
        <w:rPr>
          <w:rFonts w:ascii="Courier New" w:hAnsi="Courier New" w:cs="Courier New"/>
          <w:color w:val="000000"/>
          <w:lang w:val="en-US"/>
        </w:rPr>
        <w:t> </w:t>
      </w:r>
    </w:p>
    <w:p w:rsidR="0079432B" w:rsidRPr="00B42D97"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B42D97">
        <w:rPr>
          <w:rFonts w:ascii="Courier New" w:hAnsi="Courier New" w:cs="Courier New"/>
          <w:lang w:val="en-US"/>
        </w:rPr>
        <w:t>eturn</w:t>
      </w:r>
      <w:proofErr w:type="gramEnd"/>
      <w:r w:rsidR="00071E37" w:rsidRPr="00B42D97">
        <w:rPr>
          <w:rFonts w:ascii="Courier New" w:hAnsi="Courier New" w:cs="Courier New"/>
          <w:lang w:val="en-US"/>
        </w:rPr>
        <w:t xml:space="preserve"> true</w:t>
      </w:r>
    </w:p>
    <w:p w:rsidR="0079432B" w:rsidRPr="00CF1147" w:rsidRDefault="0079432B" w:rsidP="00844161">
      <w:pPr>
        <w:pStyle w:val="KeinLeerraum"/>
        <w:rPr>
          <w:rFonts w:ascii="Courier New" w:hAnsi="Courier New" w:cs="Courier New"/>
          <w:lang w:val="en-US"/>
        </w:rPr>
      </w:pPr>
      <w:r w:rsidRPr="00B42D97">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proofErr w:type="gramStart"/>
      <w:r w:rsidR="00071E37">
        <w:rPr>
          <w:rFonts w:ascii="Courier New" w:hAnsi="Courier New" w:cs="Courier New"/>
          <w:lang w:val="en-US"/>
        </w:rPr>
        <w:t>r</w:t>
      </w:r>
      <w:r w:rsidR="00071E37" w:rsidRPr="00CF1147">
        <w:rPr>
          <w:rFonts w:ascii="Courier New" w:hAnsi="Courier New" w:cs="Courier New"/>
          <w:lang w:val="en-US"/>
        </w:rPr>
        <w:t>eturn</w:t>
      </w:r>
      <w:proofErr w:type="gramEnd"/>
      <w:r w:rsidR="00071E37" w:rsidRPr="00CF1147">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Else If </w:t>
      </w:r>
      <w:proofErr w:type="spellStart"/>
      <w:r w:rsidRPr="00844161">
        <w:rPr>
          <w:rFonts w:ascii="Courier New" w:hAnsi="Courier New" w:cs="Courier New"/>
          <w:lang w:val="en-US"/>
        </w:rPr>
        <w:t>so.enddaterelevant</w:t>
      </w:r>
      <w:proofErr w:type="spellEnd"/>
      <w:r w:rsidRPr="00844161">
        <w:rPr>
          <w:rFonts w:ascii="Courier New" w:hAnsi="Courier New" w:cs="Courier New"/>
          <w:lang w:val="en-US"/>
        </w:rPr>
        <w:t>=1&amp;so.startdaterelevant=0</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44161" w:rsidRDefault="0079432B" w:rsidP="008A596A">
      <w:pPr>
        <w:pStyle w:val="KeinLeerraum"/>
        <w:ind w:firstLine="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8A596A">
        <w:rPr>
          <w:rFonts w:ascii="Courier New" w:hAnsi="Courier New" w:cs="Courier New"/>
          <w:lang w:val="en-US"/>
        </w:rPr>
        <w:t>eturn</w:t>
      </w:r>
      <w:proofErr w:type="gramEnd"/>
      <w:r w:rsidR="00071E37" w:rsidRPr="008A596A">
        <w:rPr>
          <w:rFonts w:ascii="Courier New" w:hAnsi="Courier New" w:cs="Courier New"/>
          <w:lang w:val="en-US"/>
        </w:rPr>
        <w:t xml:space="preserve"> true</w:t>
      </w:r>
    </w:p>
    <w:p w:rsidR="0079432B" w:rsidRPr="00CF1147"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proofErr w:type="gramStart"/>
      <w:r w:rsidR="00071E37">
        <w:rPr>
          <w:rFonts w:ascii="Courier New" w:hAnsi="Courier New" w:cs="Courier New"/>
          <w:lang w:val="en-US"/>
        </w:rPr>
        <w:t>r</w:t>
      </w:r>
      <w:r w:rsidR="00071E37" w:rsidRPr="00CF1147">
        <w:rPr>
          <w:rFonts w:ascii="Courier New" w:hAnsi="Courier New" w:cs="Courier New"/>
          <w:lang w:val="en-US"/>
        </w:rPr>
        <w:t>eturn</w:t>
      </w:r>
      <w:proofErr w:type="gramEnd"/>
      <w:r w:rsidR="00071E37" w:rsidRPr="00CF1147">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Else If </w:t>
      </w:r>
      <w:proofErr w:type="spellStart"/>
      <w:r w:rsidRPr="00844161">
        <w:rPr>
          <w:rFonts w:ascii="Courier New" w:hAnsi="Courier New" w:cs="Courier New"/>
          <w:lang w:val="en-US"/>
        </w:rPr>
        <w:t>so.startdaterelevant</w:t>
      </w:r>
      <w:proofErr w:type="spellEnd"/>
      <w:r w:rsidRPr="00844161">
        <w:rPr>
          <w:rFonts w:ascii="Courier New" w:hAnsi="Courier New" w:cs="Courier New"/>
          <w:lang w:val="en-US"/>
        </w:rPr>
        <w:t>=1&amp;so.enddaterelevant=1</w:t>
      </w:r>
    </w:p>
    <w:p w:rsid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itemdatebegin</w:t>
      </w:r>
      <w:proofErr w:type="spellEnd"/>
    </w:p>
    <w:p w:rsidR="008A596A" w:rsidRDefault="0079432B" w:rsidP="008A596A">
      <w:pPr>
        <w:pStyle w:val="KeinLeerraum"/>
        <w:ind w:left="708"/>
        <w:rPr>
          <w:rFonts w:ascii="Courier New" w:hAnsi="Courier New" w:cs="Courier New"/>
          <w:lang w:val="en-US"/>
        </w:rPr>
      </w:pPr>
      <w:r w:rsidRPr="00844161">
        <w:rPr>
          <w:rFonts w:ascii="Courier New" w:hAnsi="Courier New" w:cs="Courier New"/>
          <w:lang w:val="en-US"/>
        </w:rPr>
        <w:lastRenderedPageBreak/>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44161" w:rsidRDefault="0079432B" w:rsidP="008A596A">
      <w:pPr>
        <w:pStyle w:val="KeinLeerraum"/>
        <w:ind w:left="708"/>
        <w:rPr>
          <w:rFonts w:ascii="Courier New" w:hAnsi="Courier New" w:cs="Courier New"/>
          <w:lang w:val="en-US"/>
        </w:rPr>
      </w:pPr>
      <w:r w:rsidRPr="00844161">
        <w:rPr>
          <w:rFonts w:ascii="Courier New" w:hAnsi="Courier New" w:cs="Courier New"/>
          <w:lang w:val="en-US"/>
        </w:rPr>
        <w:t>&amp;</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p>
    <w:p w:rsidR="0079432B" w:rsidRPr="008A596A"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8A596A">
        <w:rPr>
          <w:rFonts w:ascii="Courier New" w:hAnsi="Courier New" w:cs="Courier New"/>
          <w:lang w:val="en-US"/>
        </w:rPr>
        <w:t>eturn</w:t>
      </w:r>
      <w:proofErr w:type="gramEnd"/>
      <w:r w:rsidR="00071E37" w:rsidRPr="008A596A">
        <w:rPr>
          <w:rFonts w:ascii="Courier New" w:hAnsi="Courier New" w:cs="Courier New"/>
          <w:lang w:val="en-US"/>
        </w:rPr>
        <w:t xml:space="preserve"> true</w:t>
      </w:r>
    </w:p>
    <w:p w:rsidR="0079432B" w:rsidRPr="00CF1147" w:rsidRDefault="0079432B" w:rsidP="00844161">
      <w:pPr>
        <w:pStyle w:val="KeinLeerraum"/>
        <w:rPr>
          <w:rFonts w:ascii="Courier New" w:hAnsi="Courier New" w:cs="Courier New"/>
          <w:lang w:val="en-US"/>
        </w:rPr>
      </w:pPr>
      <w:r w:rsidRPr="008A596A">
        <w:rPr>
          <w:rFonts w:ascii="Courier New" w:hAnsi="Courier New" w:cs="Courier New"/>
          <w:lang w:val="en-US"/>
        </w:rPr>
        <w:t xml:space="preserve">  </w:t>
      </w:r>
      <w:r w:rsidRPr="00CF1147">
        <w:rPr>
          <w:rFonts w:ascii="Courier New" w:hAnsi="Courier New" w:cs="Courier New"/>
          <w:lang w:val="en-US"/>
        </w:rPr>
        <w:t>Else</w:t>
      </w:r>
    </w:p>
    <w:p w:rsidR="0079432B" w:rsidRPr="00CF1147"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proofErr w:type="gramStart"/>
      <w:r w:rsidR="00071E37">
        <w:rPr>
          <w:rFonts w:ascii="Courier New" w:hAnsi="Courier New" w:cs="Courier New"/>
          <w:lang w:val="en-US"/>
        </w:rPr>
        <w:t>r</w:t>
      </w:r>
      <w:r w:rsidR="00071E37" w:rsidRPr="00CF1147">
        <w:rPr>
          <w:rFonts w:ascii="Courier New" w:hAnsi="Courier New" w:cs="Courier New"/>
          <w:lang w:val="en-US"/>
        </w:rPr>
        <w:t>eturn</w:t>
      </w:r>
      <w:proofErr w:type="gramEnd"/>
      <w:r w:rsidR="00071E37" w:rsidRPr="00CF1147">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CF1147">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Else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itemdatebegin</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&lt;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datefrom</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proofErr w:type="gramStart"/>
      <w:r w:rsidR="00071E37">
        <w:rPr>
          <w:rFonts w:ascii="Courier New" w:hAnsi="Courier New" w:cs="Courier New"/>
          <w:lang w:val="en-US"/>
        </w:rPr>
        <w:t>r</w:t>
      </w:r>
      <w:r w:rsidR="00071E37" w:rsidRPr="00CD1955">
        <w:rPr>
          <w:rFonts w:ascii="Courier New" w:hAnsi="Courier New" w:cs="Courier New"/>
          <w:lang w:val="en-US"/>
        </w:rPr>
        <w:t>eturn</w:t>
      </w:r>
      <w:proofErr w:type="gramEnd"/>
      <w:r w:rsidR="00071E37" w:rsidRPr="00CD1955">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w:t>
      </w:r>
      <w:r w:rsidR="00CD1955">
        <w:rPr>
          <w:rFonts w:ascii="Courier New" w:hAnsi="Courier New" w:cs="Courier New"/>
          <w:color w:val="800000"/>
          <w:lang w:val="en-US"/>
        </w:rPr>
        <w:t>end</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proofErr w:type="spellStart"/>
      <w:r w:rsidRPr="00844161">
        <w:rPr>
          <w:rFonts w:ascii="Courier New" w:hAnsi="Courier New" w:cs="Courier New"/>
          <w:lang w:val="en-US"/>
        </w:rPr>
        <w:t>so.lastspoffenddate</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proofErr w:type="gramStart"/>
      <w:r w:rsidR="00071E37">
        <w:rPr>
          <w:rFonts w:ascii="Courier New" w:hAnsi="Courier New" w:cs="Courier New"/>
          <w:lang w:val="en-US"/>
        </w:rPr>
        <w:t>r</w:t>
      </w:r>
      <w:r w:rsidR="00071E37" w:rsidRPr="00CD1955">
        <w:rPr>
          <w:rFonts w:ascii="Courier New" w:hAnsi="Courier New" w:cs="Courier New"/>
          <w:lang w:val="en-US"/>
        </w:rPr>
        <w:t>eturn</w:t>
      </w:r>
      <w:proofErr w:type="gramEnd"/>
      <w:r w:rsidR="00071E37" w:rsidRPr="00CD1955">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r w:rsidRPr="00844161">
        <w:rPr>
          <w:rFonts w:ascii="Courier New" w:hAnsi="Courier New" w:cs="Courier New"/>
          <w:lang w:val="en-US"/>
        </w:rPr>
        <w:t>End If</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If </w:t>
      </w:r>
      <w:proofErr w:type="spellStart"/>
      <w:r w:rsidR="00CD1955" w:rsidRPr="00B378C2">
        <w:rPr>
          <w:rFonts w:ascii="Courier New" w:hAnsi="Courier New" w:cs="Courier New"/>
          <w:color w:val="800000"/>
          <w:lang w:val="en-US"/>
        </w:rPr>
        <w:t>itemdatebegin</w:t>
      </w:r>
      <w:proofErr w:type="spellEnd"/>
      <w:r w:rsidR="00CD1955" w:rsidRPr="00844161">
        <w:rPr>
          <w:rFonts w:ascii="Courier New" w:hAnsi="Courier New" w:cs="Courier New"/>
          <w:lang w:val="en-US"/>
        </w:rPr>
        <w:t xml:space="preserve"> </w:t>
      </w:r>
      <w:r w:rsidRPr="00844161">
        <w:rPr>
          <w:rFonts w:ascii="Courier New" w:hAnsi="Courier New" w:cs="Courier New"/>
          <w:lang w:val="en-US"/>
        </w:rPr>
        <w:t>&gt;</w:t>
      </w:r>
      <w:r w:rsidR="00CD1955" w:rsidRPr="00CD1955">
        <w:rPr>
          <w:rFonts w:ascii="Courier New" w:hAnsi="Courier New" w:cs="Courier New"/>
          <w:color w:val="800000"/>
          <w:lang w:val="en-US"/>
        </w:rPr>
        <w:t xml:space="preserve"> </w:t>
      </w:r>
      <w:proofErr w:type="spellStart"/>
      <w:r w:rsidR="00CD1955" w:rsidRPr="00B378C2">
        <w:rPr>
          <w:rFonts w:ascii="Courier New" w:hAnsi="Courier New" w:cs="Courier New"/>
          <w:color w:val="800000"/>
          <w:lang w:val="en-US"/>
        </w:rPr>
        <w:t>so</w:t>
      </w:r>
      <w:r w:rsidR="00CD1955" w:rsidRPr="00B378C2">
        <w:rPr>
          <w:rFonts w:ascii="Courier New" w:hAnsi="Courier New" w:cs="Courier New"/>
          <w:color w:val="C0C0C0"/>
          <w:lang w:val="en-US"/>
        </w:rPr>
        <w:t>.</w:t>
      </w:r>
      <w:r w:rsidR="00CD1955" w:rsidRPr="00B378C2">
        <w:rPr>
          <w:rFonts w:ascii="Courier New" w:hAnsi="Courier New" w:cs="Courier New"/>
          <w:color w:val="800000"/>
          <w:lang w:val="en-US"/>
        </w:rPr>
        <w:t>dateto</w:t>
      </w:r>
      <w:proofErr w:type="spellEnd"/>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002A5E13">
        <w:rPr>
          <w:rFonts w:ascii="Courier New" w:hAnsi="Courier New" w:cs="Courier New"/>
          <w:lang w:val="en-US"/>
        </w:rPr>
        <w:t xml:space="preserve"> </w:t>
      </w:r>
      <w:proofErr w:type="gramStart"/>
      <w:r w:rsidR="00071E37">
        <w:rPr>
          <w:rFonts w:ascii="Courier New" w:hAnsi="Courier New" w:cs="Courier New"/>
          <w:lang w:val="en-US"/>
        </w:rPr>
        <w:t>r</w:t>
      </w:r>
      <w:r w:rsidR="00071E37" w:rsidRPr="00CF1147">
        <w:rPr>
          <w:rFonts w:ascii="Courier New" w:hAnsi="Courier New" w:cs="Courier New"/>
          <w:lang w:val="en-US"/>
        </w:rPr>
        <w:t>eturn</w:t>
      </w:r>
      <w:proofErr w:type="gramEnd"/>
      <w:r w:rsidR="00071E37" w:rsidRPr="00CF1147">
        <w:rPr>
          <w:rFonts w:ascii="Courier New" w:hAnsi="Courier New" w:cs="Courier New"/>
          <w:lang w:val="en-US"/>
        </w:rPr>
        <w:t xml:space="preserve"> false</w:t>
      </w:r>
    </w:p>
    <w:p w:rsidR="0079432B" w:rsidRPr="00844161"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End If</w:t>
      </w:r>
    </w:p>
    <w:p w:rsidR="0079432B" w:rsidRPr="00CF1147" w:rsidRDefault="0079432B" w:rsidP="00844161">
      <w:pPr>
        <w:pStyle w:val="KeinLeerraum"/>
        <w:rPr>
          <w:rFonts w:ascii="Courier New" w:hAnsi="Courier New" w:cs="Courier New"/>
          <w:lang w:val="en-US"/>
        </w:rPr>
      </w:pPr>
      <w:r w:rsidRPr="00844161">
        <w:rPr>
          <w:rFonts w:ascii="Courier New" w:hAnsi="Courier New" w:cs="Courier New"/>
          <w:lang w:val="en-US"/>
        </w:rPr>
        <w:t xml:space="preserve">  </w:t>
      </w:r>
      <w:r w:rsidRPr="00CF1147">
        <w:rPr>
          <w:rFonts w:ascii="Courier New" w:hAnsi="Courier New" w:cs="Courier New"/>
          <w:lang w:val="en-US"/>
        </w:rPr>
        <w:t>End If</w:t>
      </w:r>
    </w:p>
    <w:p w:rsidR="0079432B" w:rsidRDefault="0079432B" w:rsidP="00844161">
      <w:pPr>
        <w:pStyle w:val="KeinLeerraum"/>
        <w:rPr>
          <w:rFonts w:ascii="Courier New" w:hAnsi="Courier New" w:cs="Courier New"/>
        </w:rPr>
      </w:pPr>
      <w:r w:rsidRPr="00844161">
        <w:rPr>
          <w:rFonts w:ascii="Courier New" w:hAnsi="Courier New" w:cs="Courier New"/>
        </w:rPr>
        <w:t xml:space="preserve">End </w:t>
      </w:r>
      <w:proofErr w:type="spellStart"/>
      <w:r w:rsidRPr="00844161">
        <w:rPr>
          <w:rFonts w:ascii="Courier New" w:hAnsi="Courier New" w:cs="Courier New"/>
        </w:rPr>
        <w:t>If</w:t>
      </w:r>
      <w:proofErr w:type="spellEnd"/>
    </w:p>
    <w:p w:rsidR="00071E37" w:rsidRDefault="00071E37" w:rsidP="00844161">
      <w:pPr>
        <w:pStyle w:val="KeinLeerraum"/>
        <w:rPr>
          <w:rFonts w:ascii="Courier New" w:hAnsi="Courier New" w:cs="Courier New"/>
        </w:rPr>
      </w:pPr>
    </w:p>
    <w:p w:rsidR="00071E37" w:rsidRPr="00844161" w:rsidRDefault="007763EB" w:rsidP="00844161">
      <w:pPr>
        <w:pStyle w:val="KeinLeerraum"/>
        <w:rPr>
          <w:rFonts w:ascii="Courier New" w:hAnsi="Courier New" w:cs="Courier New"/>
        </w:rPr>
      </w:pPr>
      <w:proofErr w:type="spellStart"/>
      <w:r>
        <w:rPr>
          <w:rFonts w:ascii="Courier New" w:hAnsi="Courier New" w:cs="Courier New"/>
        </w:rPr>
        <w:t>r</w:t>
      </w:r>
      <w:r w:rsidR="00071E37">
        <w:rPr>
          <w:rFonts w:ascii="Courier New" w:hAnsi="Courier New" w:cs="Courier New"/>
        </w:rPr>
        <w:t>eturn</w:t>
      </w:r>
      <w:proofErr w:type="spellEnd"/>
      <w:r w:rsidR="00071E37">
        <w:rPr>
          <w:rFonts w:ascii="Courier New" w:hAnsi="Courier New" w:cs="Courier New"/>
        </w:rPr>
        <w:t xml:space="preserve"> </w:t>
      </w:r>
      <w:proofErr w:type="spellStart"/>
      <w:r w:rsidR="00071E37">
        <w:rPr>
          <w:rFonts w:ascii="Courier New" w:hAnsi="Courier New" w:cs="Courier New"/>
        </w:rPr>
        <w:t>true</w:t>
      </w:r>
      <w:proofErr w:type="spellEnd"/>
    </w:p>
    <w:p w:rsidR="00663870" w:rsidRDefault="00663870" w:rsidP="00BE1578"/>
    <w:p w:rsidR="000136D0" w:rsidRDefault="002D21FE" w:rsidP="00B873E7">
      <w:r>
        <w:t xml:space="preserve">Wenn wir </w:t>
      </w:r>
      <w:r w:rsidR="00C61FE3">
        <w:t>so weit</w:t>
      </w:r>
      <w:r>
        <w:t xml:space="preserve"> sind, dann könnte </w:t>
      </w:r>
      <w:r w:rsidR="00C61FE3">
        <w:t>das</w:t>
      </w:r>
      <w:r>
        <w:t xml:space="preserve"> Special passen. Bei einer Saisonüberschneidung </w:t>
      </w:r>
      <w:r w:rsidR="00C61FE3">
        <w:t xml:space="preserve">gibt es weitere Regeln, das </w:t>
      </w:r>
      <w:r w:rsidR="009B2F4D">
        <w:t>versucht werden muss das kleinste</w:t>
      </w:r>
      <w:r w:rsidR="00C61FE3">
        <w:t xml:space="preserve"> Special zu finden der am wenigsten in die neue Saison überschneidet.</w:t>
      </w:r>
    </w:p>
    <w:p w:rsidR="000354E0" w:rsidRDefault="000354E0" w:rsidP="00B873E7">
      <w:r w:rsidRPr="000354E0">
        <w:t>Das Special welches aktue</w:t>
      </w:r>
      <w:r>
        <w:t xml:space="preserve">ll getestet wird hat eine </w:t>
      </w:r>
      <w:proofErr w:type="spellStart"/>
      <w:r>
        <w:t>so.days</w:t>
      </w:r>
      <w:proofErr w:type="spellEnd"/>
      <w:r>
        <w:t xml:space="preserve">. Auf Basis des Anfangsdatums der Leistung könnte auf Basis der </w:t>
      </w:r>
      <w:proofErr w:type="spellStart"/>
      <w:r>
        <w:t>so.days</w:t>
      </w:r>
      <w:proofErr w:type="spellEnd"/>
      <w:r>
        <w:t xml:space="preserve"> der Special in die neue Saison reichen oder nicht.</w:t>
      </w:r>
    </w:p>
    <w:p w:rsidR="000354E0" w:rsidRDefault="000354E0" w:rsidP="00B873E7">
      <w:r>
        <w:t xml:space="preserve">Wenn der Special nicht in die neue Saison </w:t>
      </w:r>
      <w:r w:rsidR="005F6769">
        <w:t>überschneidet</w:t>
      </w:r>
      <w:r>
        <w:t>, dann gibt es zwei Fälle.</w:t>
      </w:r>
    </w:p>
    <w:p w:rsidR="00ED1D87" w:rsidRDefault="000354E0" w:rsidP="00ED1D87">
      <w:pPr>
        <w:pStyle w:val="Listenabsatz"/>
        <w:numPr>
          <w:ilvl w:val="0"/>
          <w:numId w:val="2"/>
        </w:numPr>
      </w:pPr>
      <w:r>
        <w:t>Es könnte sein, dass vorher ein andere</w:t>
      </w:r>
      <w:r w:rsidR="00ED1D87">
        <w:t>s</w:t>
      </w:r>
      <w:r>
        <w:t xml:space="preserve"> grössere</w:t>
      </w:r>
      <w:r w:rsidR="00ED1D87">
        <w:t>s</w:t>
      </w:r>
      <w:r>
        <w:t xml:space="preserve"> Special</w:t>
      </w:r>
      <w:r w:rsidR="00ED1D87">
        <w:t xml:space="preserve">, mit einem grösseren Wert für </w:t>
      </w:r>
      <w:proofErr w:type="spellStart"/>
      <w:r w:rsidR="00ED1D87">
        <w:t>so.days</w:t>
      </w:r>
      <w:proofErr w:type="spellEnd"/>
      <w:r w:rsidR="00ED1D87">
        <w:t>,</w:t>
      </w:r>
      <w:r>
        <w:t xml:space="preserve"> gefunden wurde der </w:t>
      </w:r>
      <w:r w:rsidR="00ED1D87">
        <w:t xml:space="preserve">aber in die nächste Saison reinreicht. Wenn dem </w:t>
      </w:r>
      <w:r w:rsidR="00ED1D87" w:rsidRPr="00ED1D87">
        <w:rPr>
          <w:b/>
          <w:color w:val="FF0000"/>
        </w:rPr>
        <w:t>nicht</w:t>
      </w:r>
      <w:r w:rsidR="00ED1D87" w:rsidRPr="00ED1D87">
        <w:rPr>
          <w:color w:val="FF0000"/>
        </w:rPr>
        <w:t xml:space="preserve"> </w:t>
      </w:r>
      <w:r w:rsidR="00ED1D87">
        <w:t>so war, dann muss dieses Special zur Anwendung kommen.</w:t>
      </w:r>
    </w:p>
    <w:p w:rsidR="00162705" w:rsidRDefault="00ED1D87" w:rsidP="00162705">
      <w:pPr>
        <w:pStyle w:val="Listenabsatz"/>
        <w:numPr>
          <w:ilvl w:val="0"/>
          <w:numId w:val="2"/>
        </w:numPr>
      </w:pPr>
      <w:r>
        <w:t xml:space="preserve">Es könnte sein, dass vorher ein anderes grösseres Special, mit einem grösseren Wert für </w:t>
      </w:r>
      <w:proofErr w:type="spellStart"/>
      <w:r>
        <w:t>so.days</w:t>
      </w:r>
      <w:proofErr w:type="spellEnd"/>
      <w:r>
        <w:t xml:space="preserve">, gefunden wurde der aber in die nächste Saison reinreicht. </w:t>
      </w:r>
      <w:r w:rsidRPr="00ED1D87">
        <w:rPr>
          <w:b/>
          <w:color w:val="FF0000"/>
        </w:rPr>
        <w:t>Wenn dem so war</w:t>
      </w:r>
      <w:r>
        <w:t xml:space="preserve">, dann gilt die Regel, dass wenn </w:t>
      </w:r>
      <w:proofErr w:type="spellStart"/>
      <w:r>
        <w:t>itemdatebegin</w:t>
      </w:r>
      <w:proofErr w:type="spellEnd"/>
      <w:r>
        <w:t xml:space="preserve"> + </w:t>
      </w:r>
      <w:proofErr w:type="spellStart"/>
      <w:r>
        <w:t>so.days</w:t>
      </w:r>
      <w:proofErr w:type="spellEnd"/>
      <w:r>
        <w:t xml:space="preserve"> = </w:t>
      </w:r>
      <w:proofErr w:type="spellStart"/>
      <w:r>
        <w:t>so.dateend</w:t>
      </w:r>
      <w:proofErr w:type="spellEnd"/>
      <w:r>
        <w:t>, dann muss ich diesen Special verwenden weil dieser genau in die alte Saison passt.</w:t>
      </w:r>
    </w:p>
    <w:p w:rsidR="00D22BF0" w:rsidRDefault="00D22BF0" w:rsidP="00162705">
      <w:pPr>
        <w:pStyle w:val="Listenabsatz"/>
        <w:numPr>
          <w:ilvl w:val="0"/>
          <w:numId w:val="2"/>
        </w:numPr>
      </w:pPr>
      <w:r>
        <w:t xml:space="preserve">Der übrige Fall ist, dass </w:t>
      </w:r>
      <w:proofErr w:type="spellStart"/>
      <w:r>
        <w:t>itemdatebegin</w:t>
      </w:r>
      <w:proofErr w:type="spellEnd"/>
      <w:r>
        <w:t xml:space="preserve"> + </w:t>
      </w:r>
      <w:proofErr w:type="spellStart"/>
      <w:r>
        <w:t>so.days</w:t>
      </w:r>
      <w:proofErr w:type="spellEnd"/>
      <w:r>
        <w:t xml:space="preserve"> &lt; </w:t>
      </w:r>
      <w:proofErr w:type="spellStart"/>
      <w:r>
        <w:t>so.dateend</w:t>
      </w:r>
      <w:proofErr w:type="spellEnd"/>
      <w:r>
        <w:t>. Dieser Fall bedeutet das der vorher gefundene Special welcher Saisonübergreifend ist genutzt werden darf. Es hat sicher herausgestellt, dass die Specials besser funktionieren wenn die grösseren Regeln zuerst angewendet werden, auch wenn diese in die nächste Saison übergreifen. Wenn zuerst immer nur die kleinen Specials genutzt werden welche noch in die alte Saison passen könnten, kommt es öfter vor, dass der Kunde nicht die korrekten Specials bekommt, daher dieser Kompromiss.</w:t>
      </w:r>
    </w:p>
    <w:p w:rsidR="00D22BF0" w:rsidRDefault="005F6769" w:rsidP="00D22BF0">
      <w:r>
        <w:t xml:space="preserve">Wenn im vorherigen Schnitt kein Special festgestellt wurde, könnte es sein, dass es eine Saisonüberschneidung gibt, aber der Special ist als </w:t>
      </w:r>
      <w:proofErr w:type="spellStart"/>
      <w:r>
        <w:t>startdaterelevant</w:t>
      </w:r>
      <w:proofErr w:type="spellEnd"/>
      <w:r>
        <w:t xml:space="preserve">=1 und </w:t>
      </w:r>
      <w:proofErr w:type="spellStart"/>
      <w:r>
        <w:t>enddaterelevant</w:t>
      </w:r>
      <w:proofErr w:type="spellEnd"/>
      <w:r>
        <w:t>=0  definiert. In diesem Fall kann ich das Special sofort verwenden.</w:t>
      </w:r>
    </w:p>
    <w:p w:rsidR="005F6769" w:rsidRPr="000354E0" w:rsidRDefault="005F6769" w:rsidP="00D22BF0">
      <w:r>
        <w:t xml:space="preserve">Wenn immer noch kein Special ermittelt wurde, handelt es sich wahrscheinlich um einen Special der in die nächste Saison übergreift. Ist dies der Fall, dann kann ich nicht mit der Suche aufhören. Es gilt nämlich die Regel, das der kleinste Special zur Anwendung kommen soll der am wenigsten in die </w:t>
      </w:r>
      <w:r>
        <w:lastRenderedPageBreak/>
        <w:t>neue Saison ragt. Es muss also weiter geschaut werden nach einem Special der vielleicht weniger in diese neue Saison überschneidet, ich muss mir aber den aktuellen Special merken, es könnte ja sein, dass dieser der Special ist der am wenigsten in die neue Saison ragt.</w:t>
      </w:r>
    </w:p>
    <w:p w:rsidR="00D114E6" w:rsidRPr="000354E0" w:rsidRDefault="005F6769" w:rsidP="00B873E7">
      <w:r>
        <w:t>Hier Pseudo-Code zu den Regeln oben:</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If </w:t>
      </w:r>
      <w:proofErr w:type="spellStart"/>
      <w:r w:rsidRPr="002D61ED">
        <w:rPr>
          <w:rFonts w:ascii="Courier New" w:hAnsi="Courier New" w:cs="Courier New"/>
          <w:lang w:val="en-US"/>
        </w:rPr>
        <w:t>itemdatabegin</w:t>
      </w:r>
      <w:proofErr w:type="spell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&lt;= </w:t>
      </w:r>
      <w:proofErr w:type="spellStart"/>
      <w:r w:rsidRPr="002D61ED">
        <w:rPr>
          <w:rFonts w:ascii="Courier New" w:hAnsi="Courier New" w:cs="Courier New"/>
          <w:lang w:val="en-US"/>
        </w:rPr>
        <w:t>so.dateend</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&gt; 0</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w:t>
      </w:r>
      <w:proofErr w:type="spellStart"/>
      <w:r w:rsidRPr="002D61ED">
        <w:rPr>
          <w:rFonts w:ascii="Courier New" w:hAnsi="Courier New" w:cs="Courier New"/>
          <w:lang w:val="en-US"/>
        </w:rPr>
        <w:t>itemdatabegin</w:t>
      </w:r>
      <w:proofErr w:type="spell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 </w:t>
      </w:r>
      <w:proofErr w:type="spellStart"/>
      <w:r w:rsidRPr="002D61ED">
        <w:rPr>
          <w:rFonts w:ascii="Courier New" w:hAnsi="Courier New" w:cs="Courier New"/>
          <w:lang w:val="en-US"/>
        </w:rPr>
        <w:t>so.dateend</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End If</w:t>
      </w:r>
    </w:p>
    <w:p w:rsidR="00FA182E" w:rsidRDefault="002D61ED" w:rsidP="002D61ED">
      <w:pPr>
        <w:pStyle w:val="KeinLeerraum"/>
        <w:rPr>
          <w:rFonts w:ascii="Courier New" w:hAnsi="Courier New" w:cs="Courier New"/>
          <w:lang w:val="en-US"/>
        </w:rPr>
      </w:pPr>
      <w:r w:rsidRPr="002D61ED">
        <w:rPr>
          <w:rFonts w:ascii="Courier New" w:hAnsi="Courier New" w:cs="Courier New"/>
          <w:lang w:val="en-US"/>
        </w:rPr>
        <w:t>Else If</w:t>
      </w:r>
      <w:r w:rsidR="00FA182E">
        <w:rPr>
          <w:rFonts w:ascii="Courier New" w:hAnsi="Courier New" w:cs="Courier New"/>
          <w:lang w:val="en-US"/>
        </w:rPr>
        <w:t xml:space="preserve"> (</w:t>
      </w:r>
      <w:r w:rsidRPr="002D61ED">
        <w:rPr>
          <w:rFonts w:ascii="Courier New" w:hAnsi="Courier New" w:cs="Courier New"/>
          <w:lang w:val="en-US"/>
        </w:rPr>
        <w:t xml:space="preserve"> </w:t>
      </w:r>
    </w:p>
    <w:p w:rsidR="00FA182E" w:rsidRDefault="002D61ED" w:rsidP="00FA182E">
      <w:pPr>
        <w:pStyle w:val="KeinLeerraum"/>
        <w:ind w:firstLine="708"/>
        <w:rPr>
          <w:rFonts w:ascii="Courier New" w:hAnsi="Courier New" w:cs="Courier New"/>
          <w:lang w:val="en-US"/>
        </w:rPr>
      </w:pPr>
      <w:proofErr w:type="spellStart"/>
      <w:proofErr w:type="gramStart"/>
      <w:r w:rsidRPr="002D61ED">
        <w:rPr>
          <w:rFonts w:ascii="Courier New" w:hAnsi="Courier New" w:cs="Courier New"/>
          <w:lang w:val="en-US"/>
        </w:rPr>
        <w:t>itemdatabegin</w:t>
      </w:r>
      <w:proofErr w:type="spellEnd"/>
      <w:proofErr w:type="gramEnd"/>
      <w:r w:rsidRPr="002D61ED">
        <w:rPr>
          <w:rFonts w:ascii="Courier New" w:hAnsi="Courier New" w:cs="Courier New"/>
          <w:lang w:val="en-US"/>
        </w:rPr>
        <w:t xml:space="preserve"> + </w:t>
      </w:r>
      <w:proofErr w:type="spellStart"/>
      <w:r w:rsidRPr="002D61ED">
        <w:rPr>
          <w:rFonts w:ascii="Courier New" w:hAnsi="Courier New" w:cs="Courier New"/>
          <w:lang w:val="en-US"/>
        </w:rPr>
        <w:t>so.days</w:t>
      </w:r>
      <w:proofErr w:type="spellEnd"/>
      <w:r w:rsidRPr="002D61ED">
        <w:rPr>
          <w:rFonts w:ascii="Courier New" w:hAnsi="Courier New" w:cs="Courier New"/>
          <w:lang w:val="en-US"/>
        </w:rPr>
        <w:t xml:space="preserve"> days &gt; </w:t>
      </w:r>
      <w:proofErr w:type="spellStart"/>
      <w:r w:rsidRPr="002D61ED">
        <w:rPr>
          <w:rFonts w:ascii="Courier New" w:hAnsi="Courier New" w:cs="Courier New"/>
          <w:lang w:val="en-US"/>
        </w:rPr>
        <w:t>so.dateend</w:t>
      </w:r>
      <w:proofErr w:type="spellEnd"/>
    </w:p>
    <w:p w:rsidR="00FA182E"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 xml:space="preserve">&amp; </w:t>
      </w:r>
      <w:proofErr w:type="spellStart"/>
      <w:r w:rsidRPr="002D61ED">
        <w:rPr>
          <w:rFonts w:ascii="Courier New" w:hAnsi="Courier New" w:cs="Courier New"/>
          <w:lang w:val="en-US"/>
        </w:rPr>
        <w:t>so.startdaterelevant</w:t>
      </w:r>
      <w:proofErr w:type="spellEnd"/>
      <w:r w:rsidRPr="002D61ED">
        <w:rPr>
          <w:rFonts w:ascii="Courier New" w:hAnsi="Courier New" w:cs="Courier New"/>
          <w:lang w:val="en-US"/>
        </w:rPr>
        <w:t xml:space="preserve"> = 1</w:t>
      </w:r>
    </w:p>
    <w:p w:rsidR="002D61ED" w:rsidRPr="002D61ED" w:rsidRDefault="002D61ED" w:rsidP="00FA182E">
      <w:pPr>
        <w:pStyle w:val="KeinLeerraum"/>
        <w:ind w:firstLine="708"/>
        <w:rPr>
          <w:rFonts w:ascii="Courier New" w:hAnsi="Courier New" w:cs="Courier New"/>
          <w:lang w:val="en-US"/>
        </w:rPr>
      </w:pPr>
      <w:r w:rsidRPr="002D61ED">
        <w:rPr>
          <w:rFonts w:ascii="Courier New" w:hAnsi="Courier New" w:cs="Courier New"/>
          <w:lang w:val="en-US"/>
        </w:rPr>
        <w:t>&amp;</w:t>
      </w:r>
      <w:r w:rsidR="00FA182E">
        <w:rPr>
          <w:rFonts w:ascii="Courier New" w:hAnsi="Courier New" w:cs="Courier New"/>
          <w:lang w:val="en-US"/>
        </w:rPr>
        <w:t xml:space="preserve"> </w:t>
      </w:r>
      <w:proofErr w:type="spellStart"/>
      <w:r w:rsidRPr="002D61ED">
        <w:rPr>
          <w:rFonts w:ascii="Courier New" w:hAnsi="Courier New" w:cs="Courier New"/>
          <w:lang w:val="en-US"/>
        </w:rPr>
        <w:t>so.enddaterelevant</w:t>
      </w:r>
      <w:proofErr w:type="spellEnd"/>
      <w:r w:rsidRPr="002D61ED">
        <w:rPr>
          <w:rFonts w:ascii="Courier New" w:hAnsi="Courier New" w:cs="Courier New"/>
          <w:lang w:val="en-US"/>
        </w:rPr>
        <w:t xml:space="preserve"> = </w:t>
      </w:r>
      <w:proofErr w:type="gramStart"/>
      <w:r w:rsidRPr="002D61ED">
        <w:rPr>
          <w:rFonts w:ascii="Courier New" w:hAnsi="Courier New" w:cs="Courier New"/>
          <w:lang w:val="en-US"/>
        </w:rPr>
        <w:t>0</w:t>
      </w:r>
      <w:r w:rsidR="00FA182E">
        <w:rPr>
          <w:rFonts w:ascii="Courier New" w:hAnsi="Courier New" w:cs="Courier New"/>
          <w:lang w:val="en-US"/>
        </w:rPr>
        <w:t xml:space="preserve"> )</w:t>
      </w:r>
      <w:proofErr w:type="gram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Break to end of loop</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Else</w:t>
      </w:r>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If </w:t>
      </w:r>
      <w:proofErr w:type="spellStart"/>
      <w:r w:rsidRPr="002D61ED">
        <w:rPr>
          <w:rFonts w:ascii="Courier New" w:hAnsi="Courier New" w:cs="Courier New"/>
          <w:lang w:val="en-US"/>
        </w:rPr>
        <w:t>so.dateend</w:t>
      </w:r>
      <w:proofErr w:type="spellEnd"/>
      <w:r w:rsidRPr="002D61ED">
        <w:rPr>
          <w:rFonts w:ascii="Courier New" w:hAnsi="Courier New" w:cs="Courier New"/>
          <w:lang w:val="en-US"/>
        </w:rPr>
        <w:t xml:space="preserve"> &lt;= </w:t>
      </w:r>
      <w:proofErr w:type="spellStart"/>
      <w:r w:rsidRPr="002D61ED">
        <w:rPr>
          <w:rFonts w:ascii="Courier New" w:hAnsi="Courier New" w:cs="Courier New"/>
          <w:lang w:val="en-US"/>
        </w:rPr>
        <w:t>so.lastspoffenddate</w:t>
      </w:r>
      <w:proofErr w:type="spellEnd"/>
    </w:p>
    <w:p w:rsidR="002D61ED" w:rsidRPr="002D61ED"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Calculate </w:t>
      </w:r>
      <w:proofErr w:type="spellStart"/>
      <w:r w:rsidRPr="002D61ED">
        <w:rPr>
          <w:rFonts w:ascii="Courier New" w:hAnsi="Courier New" w:cs="Courier New"/>
          <w:lang w:val="en-US"/>
        </w:rPr>
        <w:t>SaveSpecialListLineNr</w:t>
      </w:r>
      <w:proofErr w:type="spellEnd"/>
      <w:r w:rsidRPr="002D61ED">
        <w:rPr>
          <w:rFonts w:ascii="Courier New" w:hAnsi="Courier New" w:cs="Courier New"/>
          <w:lang w:val="en-US"/>
        </w:rPr>
        <w:t xml:space="preserve"> as </w:t>
      </w:r>
      <w:proofErr w:type="spellStart"/>
      <w:r w:rsidRPr="002D61ED">
        <w:rPr>
          <w:rFonts w:ascii="Courier New" w:hAnsi="Courier New" w:cs="Courier New"/>
          <w:lang w:val="en-US"/>
        </w:rPr>
        <w:t>CurrentSpecialListLineNr</w:t>
      </w:r>
      <w:proofErr w:type="spellEnd"/>
      <w:r w:rsidRPr="002D61ED">
        <w:rPr>
          <w:rFonts w:ascii="Courier New" w:hAnsi="Courier New" w:cs="Courier New"/>
          <w:lang w:val="en-US"/>
        </w:rPr>
        <w:t xml:space="preserve"> </w:t>
      </w:r>
    </w:p>
    <w:p w:rsidR="002D61ED" w:rsidRPr="00424008" w:rsidRDefault="002D61ED" w:rsidP="002D61ED">
      <w:pPr>
        <w:pStyle w:val="KeinLeerraum"/>
        <w:rPr>
          <w:rFonts w:ascii="Courier New" w:hAnsi="Courier New" w:cs="Courier New"/>
          <w:lang w:val="en-US"/>
        </w:rPr>
      </w:pPr>
      <w:r w:rsidRPr="002D61ED">
        <w:rPr>
          <w:rFonts w:ascii="Courier New" w:hAnsi="Courier New" w:cs="Courier New"/>
          <w:lang w:val="en-US"/>
        </w:rPr>
        <w:t xml:space="preserve">  </w:t>
      </w:r>
      <w:r w:rsidRPr="00424008">
        <w:rPr>
          <w:rFonts w:ascii="Courier New" w:hAnsi="Courier New" w:cs="Courier New"/>
          <w:lang w:val="en-US"/>
        </w:rPr>
        <w:t>End If</w:t>
      </w:r>
    </w:p>
    <w:p w:rsidR="00125D4D" w:rsidRPr="00424008" w:rsidRDefault="002D61ED" w:rsidP="002D61ED">
      <w:pPr>
        <w:pStyle w:val="KeinLeerraum"/>
        <w:rPr>
          <w:rFonts w:ascii="Courier New" w:hAnsi="Courier New" w:cs="Courier New"/>
          <w:lang w:val="en-US"/>
        </w:rPr>
      </w:pPr>
      <w:r w:rsidRPr="00424008">
        <w:rPr>
          <w:rFonts w:ascii="Courier New" w:hAnsi="Courier New" w:cs="Courier New"/>
          <w:lang w:val="en-US"/>
        </w:rPr>
        <w:t>End If</w:t>
      </w:r>
    </w:p>
    <w:p w:rsidR="005719D7" w:rsidRPr="00424008" w:rsidRDefault="005719D7" w:rsidP="002D61ED">
      <w:pPr>
        <w:pStyle w:val="KeinLeerraum"/>
        <w:rPr>
          <w:rFonts w:ascii="Courier New" w:hAnsi="Courier New" w:cs="Courier New"/>
          <w:lang w:val="en-US"/>
        </w:rPr>
      </w:pPr>
    </w:p>
    <w:p w:rsidR="005719D7" w:rsidRPr="00424008" w:rsidRDefault="005719D7" w:rsidP="002D61ED">
      <w:pPr>
        <w:pStyle w:val="KeinLeerraum"/>
        <w:rPr>
          <w:rFonts w:ascii="Courier New" w:hAnsi="Courier New" w:cs="Courier New"/>
          <w:lang w:val="en-US"/>
        </w:rPr>
      </w:pPr>
      <w:proofErr w:type="gramStart"/>
      <w:r w:rsidRPr="00424008">
        <w:rPr>
          <w:rFonts w:ascii="Courier New" w:hAnsi="Courier New" w:cs="Courier New"/>
          <w:lang w:val="en-US"/>
        </w:rPr>
        <w:t>return</w:t>
      </w:r>
      <w:proofErr w:type="gramEnd"/>
      <w:r w:rsidRPr="00424008">
        <w:rPr>
          <w:rFonts w:ascii="Courier New" w:hAnsi="Courier New" w:cs="Courier New"/>
          <w:lang w:val="en-US"/>
        </w:rPr>
        <w:t xml:space="preserve"> </w:t>
      </w:r>
      <w:proofErr w:type="spellStart"/>
      <w:r w:rsidRPr="00424008">
        <w:rPr>
          <w:rFonts w:ascii="Courier New" w:hAnsi="Courier New" w:cs="Courier New"/>
          <w:lang w:val="en-US"/>
        </w:rPr>
        <w:t>SaveSpecialListLineNr</w:t>
      </w:r>
      <w:proofErr w:type="spellEnd"/>
    </w:p>
    <w:p w:rsidR="005719D7" w:rsidRPr="00424008" w:rsidRDefault="005719D7" w:rsidP="00B873E7">
      <w:pPr>
        <w:rPr>
          <w:lang w:val="en-US"/>
        </w:rPr>
      </w:pPr>
    </w:p>
    <w:p w:rsidR="0084323C" w:rsidRDefault="005719D7" w:rsidP="00B873E7">
      <w:r>
        <w:t xml:space="preserve">Wenn </w:t>
      </w:r>
      <w:r w:rsidR="000D5533">
        <w:t>jetzt ein passendes</w:t>
      </w:r>
      <w:r>
        <w:t xml:space="preserve"> Special gefunden wurde, dann muss dieser auf</w:t>
      </w:r>
      <w:r w:rsidR="00B06146">
        <w:t xml:space="preserve"> Basis des </w:t>
      </w:r>
      <w:proofErr w:type="spellStart"/>
      <w:r w:rsidR="00B06146">
        <w:t>DayString</w:t>
      </w:r>
      <w:proofErr w:type="spellEnd"/>
      <w:r w:rsidR="00B06146">
        <w:t xml:space="preserve"> </w:t>
      </w:r>
      <w:r w:rsidR="004974F5">
        <w:t>die</w:t>
      </w:r>
      <w:r w:rsidR="00B06146">
        <w:t xml:space="preserve"> für das</w:t>
      </w:r>
      <w:r>
        <w:t xml:space="preserve"> Special relevanten Tag</w:t>
      </w:r>
      <w:r w:rsidR="004974F5">
        <w:t>e</w:t>
      </w:r>
      <w:r>
        <w:t xml:space="preserve"> in Gruppen aufteilen.</w:t>
      </w:r>
    </w:p>
    <w:p w:rsidR="00022905" w:rsidRDefault="00022905" w:rsidP="00B873E7">
      <w:r>
        <w:t xml:space="preserve">Beispiel: wenn Days =  8 und der </w:t>
      </w:r>
      <w:proofErr w:type="spellStart"/>
      <w:r>
        <w:t>DayString</w:t>
      </w:r>
      <w:proofErr w:type="spellEnd"/>
      <w:r>
        <w:t xml:space="preserve"> ist „4,4“, dann müssen die ersten 8 Tage aus der Tagespreis-Liste genommen werden und in zwei Gruppen mit jeweils 4 Elemente aufgeteilt werden.</w:t>
      </w:r>
    </w:p>
    <w:p w:rsidR="00ED1D87" w:rsidRPr="00CF1147" w:rsidRDefault="00ED1D87" w:rsidP="00B873E7">
      <w:pPr>
        <w:rPr>
          <w:lang w:val="en-US"/>
        </w:rPr>
      </w:pPr>
      <w:r w:rsidRPr="00CF1147">
        <w:rPr>
          <w:lang w:val="en-US"/>
        </w:rPr>
        <w:t>1JAN + 2JAN + 3JAN + 4JAN</w:t>
      </w:r>
    </w:p>
    <w:p w:rsidR="00ED1D87" w:rsidRPr="00ED1D87" w:rsidRDefault="00ED1D87" w:rsidP="00ED1D87">
      <w:pPr>
        <w:rPr>
          <w:lang w:val="en-US"/>
        </w:rPr>
      </w:pPr>
      <w:r w:rsidRPr="00ED1D87">
        <w:rPr>
          <w:lang w:val="en-US"/>
        </w:rPr>
        <w:t>5JAN + 6JAN + 7JAN + 8JAN</w:t>
      </w:r>
    </w:p>
    <w:p w:rsidR="00ED1D87" w:rsidRDefault="00ED1D87" w:rsidP="00B873E7">
      <w:r w:rsidRPr="00ED1D87">
        <w:t>Jede Gruppe wird einzeln angeschaut u</w:t>
      </w:r>
      <w:r>
        <w:t xml:space="preserve">nd auf Basis vom </w:t>
      </w:r>
      <w:proofErr w:type="spellStart"/>
      <w:r>
        <w:t>Rule</w:t>
      </w:r>
      <w:proofErr w:type="spellEnd"/>
      <w:r>
        <w:t xml:space="preserve"> (</w:t>
      </w:r>
      <w:proofErr w:type="spellStart"/>
      <w:r>
        <w:t>MinAmount</w:t>
      </w:r>
      <w:proofErr w:type="spellEnd"/>
      <w:r>
        <w:t xml:space="preserve">, </w:t>
      </w:r>
      <w:proofErr w:type="spellStart"/>
      <w:r>
        <w:t>MaxAmount</w:t>
      </w:r>
      <w:proofErr w:type="spellEnd"/>
      <w:r>
        <w:t xml:space="preserve">, </w:t>
      </w:r>
      <w:proofErr w:type="spellStart"/>
      <w:r>
        <w:t>MinDays</w:t>
      </w:r>
      <w:proofErr w:type="spellEnd"/>
      <w:r>
        <w:t xml:space="preserve">, </w:t>
      </w:r>
      <w:proofErr w:type="spellStart"/>
      <w:r>
        <w:t>MaxDays</w:t>
      </w:r>
      <w:proofErr w:type="spellEnd"/>
      <w:r>
        <w:t xml:space="preserve">, Average) nach dessen Preise </w:t>
      </w:r>
      <w:r w:rsidR="00922F51">
        <w:t>oder Tage, oder es muss ein Average gerechnet werden.</w:t>
      </w:r>
    </w:p>
    <w:p w:rsidR="00922F51" w:rsidRDefault="00922F51" w:rsidP="00B873E7"/>
    <w:p w:rsidR="00922F51" w:rsidRDefault="00922F51" w:rsidP="00922F51">
      <w:pPr>
        <w:pStyle w:val="Listenabsatz"/>
        <w:numPr>
          <w:ilvl w:val="0"/>
          <w:numId w:val="4"/>
        </w:numPr>
      </w:pPr>
      <w:r>
        <w:t>1JAN = 101</w:t>
      </w:r>
    </w:p>
    <w:p w:rsidR="00922F51" w:rsidRDefault="00922F51" w:rsidP="00922F51">
      <w:pPr>
        <w:pStyle w:val="Listenabsatz"/>
        <w:numPr>
          <w:ilvl w:val="0"/>
          <w:numId w:val="4"/>
        </w:numPr>
      </w:pPr>
      <w:r>
        <w:t>2JAN = 100</w:t>
      </w:r>
    </w:p>
    <w:p w:rsidR="00922F51" w:rsidRDefault="00922F51" w:rsidP="00922F51">
      <w:pPr>
        <w:pStyle w:val="Listenabsatz"/>
        <w:numPr>
          <w:ilvl w:val="0"/>
          <w:numId w:val="4"/>
        </w:numPr>
      </w:pPr>
      <w:r>
        <w:t>3JAN=103</w:t>
      </w:r>
    </w:p>
    <w:p w:rsidR="00922F51" w:rsidRDefault="00922F51" w:rsidP="00922F51">
      <w:pPr>
        <w:pStyle w:val="Listenabsatz"/>
        <w:numPr>
          <w:ilvl w:val="0"/>
          <w:numId w:val="4"/>
        </w:numPr>
      </w:pPr>
      <w:r>
        <w:t>4JAN=104</w:t>
      </w:r>
    </w:p>
    <w:p w:rsidR="00922F51" w:rsidRDefault="00922F51" w:rsidP="00922F51">
      <w:pPr>
        <w:pStyle w:val="Listenabsatz"/>
        <w:numPr>
          <w:ilvl w:val="0"/>
          <w:numId w:val="4"/>
        </w:numPr>
      </w:pPr>
      <w:r>
        <w:t>5JAN = 106</w:t>
      </w:r>
    </w:p>
    <w:p w:rsidR="00922F51" w:rsidRDefault="00922F51" w:rsidP="00922F51">
      <w:pPr>
        <w:pStyle w:val="Listenabsatz"/>
        <w:numPr>
          <w:ilvl w:val="0"/>
          <w:numId w:val="4"/>
        </w:numPr>
      </w:pPr>
      <w:r>
        <w:t>6JAN = 105</w:t>
      </w:r>
    </w:p>
    <w:p w:rsidR="00922F51" w:rsidRDefault="00922F51" w:rsidP="00922F51">
      <w:pPr>
        <w:pStyle w:val="Listenabsatz"/>
        <w:numPr>
          <w:ilvl w:val="0"/>
          <w:numId w:val="4"/>
        </w:numPr>
      </w:pPr>
      <w:r>
        <w:t>7JAN=108</w:t>
      </w:r>
    </w:p>
    <w:p w:rsidR="00922F51" w:rsidRDefault="00922F51" w:rsidP="00922F51">
      <w:pPr>
        <w:pStyle w:val="Listenabsatz"/>
        <w:numPr>
          <w:ilvl w:val="0"/>
          <w:numId w:val="4"/>
        </w:numPr>
      </w:pPr>
      <w:r>
        <w:t>8JAN=109</w:t>
      </w:r>
    </w:p>
    <w:p w:rsidR="00922F51" w:rsidRDefault="00922F51" w:rsidP="00B873E7"/>
    <w:p w:rsidR="00922F51" w:rsidRDefault="00922F51" w:rsidP="00B873E7">
      <w:r>
        <w:lastRenderedPageBreak/>
        <w:t xml:space="preserve">Bei </w:t>
      </w:r>
      <w:proofErr w:type="spellStart"/>
      <w:r>
        <w:t>MinDays</w:t>
      </w:r>
      <w:proofErr w:type="spellEnd"/>
      <w:r>
        <w:t xml:space="preserve"> würde die erste Gruppe nach Tagen aufsteigend sortiert werden und der erste Tag der Liste 1JAN wäre der Special-Tag.</w:t>
      </w:r>
    </w:p>
    <w:p w:rsidR="00922F51" w:rsidRDefault="00922F51" w:rsidP="00922F51">
      <w:r>
        <w:t xml:space="preserve">Bei </w:t>
      </w:r>
      <w:proofErr w:type="spellStart"/>
      <w:r>
        <w:t>MaxDays</w:t>
      </w:r>
      <w:proofErr w:type="spellEnd"/>
      <w:r>
        <w:t xml:space="preserve"> würde die erste Gruppe nach Tagen absteigend sortiert werden und der erste Tag der Liste 4JAN wäre der Special-Tag.</w:t>
      </w:r>
    </w:p>
    <w:p w:rsidR="00922F51" w:rsidRDefault="00922F51" w:rsidP="00922F51">
      <w:r>
        <w:t xml:space="preserve">Bei </w:t>
      </w:r>
      <w:proofErr w:type="spellStart"/>
      <w:r>
        <w:t>MinAmount</w:t>
      </w:r>
      <w:proofErr w:type="spellEnd"/>
      <w:r>
        <w:t xml:space="preserve"> würde die erste Gruppe nach Preis aufsteigend sortiert werden und der erste Tag der Liste 2JAN wäre der Special-Tag.</w:t>
      </w:r>
    </w:p>
    <w:p w:rsidR="00922F51" w:rsidRDefault="00922F51" w:rsidP="00922F51">
      <w:r>
        <w:t xml:space="preserve">Bei </w:t>
      </w:r>
      <w:proofErr w:type="spellStart"/>
      <w:r>
        <w:t>MaxAmount</w:t>
      </w:r>
      <w:proofErr w:type="spellEnd"/>
      <w:r>
        <w:t xml:space="preserve"> würde die erste Gruppe nach Tagen absteigend sortiert werden und der erste Tag der Liste 4JAN wäre der Special-Tag.</w:t>
      </w:r>
    </w:p>
    <w:p w:rsidR="00922F51" w:rsidRDefault="00922F51" w:rsidP="00922F51">
      <w:r>
        <w:t xml:space="preserve">Bei Average müssten die Preise </w:t>
      </w:r>
      <w:r w:rsidR="00EA17A0">
        <w:t>der ersten Gruppe 1JAN bis 4JAN zusammengerechnet werden und der Durchschnitt errechnet werden: (101+100+103+104) / 4 = 102</w:t>
      </w:r>
    </w:p>
    <w:p w:rsidR="000107A0" w:rsidRDefault="000107A0" w:rsidP="00922F51">
      <w:r>
        <w:t>Dann muss die nächste Gruppe in Angriff genommen werden.</w:t>
      </w:r>
    </w:p>
    <w:p w:rsidR="000107A0" w:rsidRDefault="000107A0" w:rsidP="00922F51"/>
    <w:p w:rsidR="000107A0" w:rsidRDefault="000107A0" w:rsidP="00922F51">
      <w:r>
        <w:t xml:space="preserve">Ein </w:t>
      </w:r>
      <w:proofErr w:type="spellStart"/>
      <w:r>
        <w:t>Stay</w:t>
      </w:r>
      <w:proofErr w:type="spellEnd"/>
      <w:r>
        <w:t xml:space="preserve"> kann länger sein als </w:t>
      </w:r>
      <w:r w:rsidR="001A67C7">
        <w:t>dieses erste Special</w:t>
      </w:r>
      <w:r>
        <w:t>, also muss die Special-Preis-Berechnung so lange weitergeführt werden bis ein Finden von Specials ausgeschlossen werden kann.</w:t>
      </w:r>
    </w:p>
    <w:p w:rsidR="000107A0" w:rsidRDefault="000107A0" w:rsidP="00922F51">
      <w:r>
        <w:t xml:space="preserve">Es wird ein neues Datum </w:t>
      </w:r>
      <w:proofErr w:type="spellStart"/>
      <w:r>
        <w:t>itemstartdate</w:t>
      </w:r>
      <w:proofErr w:type="spellEnd"/>
      <w:r>
        <w:t xml:space="preserve"> gerechnet, die </w:t>
      </w:r>
      <w:proofErr w:type="spellStart"/>
      <w:r>
        <w:t>duration</w:t>
      </w:r>
      <w:proofErr w:type="spellEnd"/>
      <w:r>
        <w:t xml:space="preserve"> entsprechend des vorher gefundenen Specials angepasst, und die Suche fängt wieder von </w:t>
      </w:r>
      <w:r w:rsidR="00590722">
        <w:t>vorne</w:t>
      </w:r>
      <w:r>
        <w:t xml:space="preserve"> an.</w:t>
      </w:r>
      <w:r w:rsidR="00120FFC">
        <w:t xml:space="preserve"> Bei einem </w:t>
      </w:r>
      <w:proofErr w:type="spellStart"/>
      <w:r w:rsidR="00120FFC">
        <w:t>Sta</w:t>
      </w:r>
      <w:r w:rsidR="00151ACE">
        <w:t>y</w:t>
      </w:r>
      <w:proofErr w:type="spellEnd"/>
      <w:r w:rsidR="00151ACE">
        <w:t xml:space="preserve"> von 20 Nächten, wenn ich ein</w:t>
      </w:r>
      <w:r w:rsidR="00120FFC">
        <w:t xml:space="preserve"> Special für 8 Nächte gefunden habe, dann gibt es immer noch 12 Nächte für die ein Special ermittelt und angerechnet werden könnte. Ich fange als dann am Tag 9 an, mit einer </w:t>
      </w:r>
      <w:proofErr w:type="spellStart"/>
      <w:r w:rsidR="00120FFC">
        <w:t>duration</w:t>
      </w:r>
      <w:proofErr w:type="spellEnd"/>
      <w:r w:rsidR="00120FFC">
        <w:t xml:space="preserve"> von 12 Tagen und suche nach dem nächsten Special.</w:t>
      </w:r>
    </w:p>
    <w:p w:rsidR="00120FFC" w:rsidRDefault="000F55F4" w:rsidP="00922F51">
      <w:r>
        <w:t xml:space="preserve">Wichtig: wurde eine Regel aus einer </w:t>
      </w:r>
      <w:proofErr w:type="spellStart"/>
      <w:r>
        <w:t>RevolvingGroup</w:t>
      </w:r>
      <w:proofErr w:type="spellEnd"/>
      <w:r>
        <w:t xml:space="preserve"> einmal schon genutzt, darf in der weiteren Suche diese </w:t>
      </w:r>
      <w:proofErr w:type="spellStart"/>
      <w:r>
        <w:t>RevolvingGroup</w:t>
      </w:r>
      <w:proofErr w:type="spellEnd"/>
      <w:r>
        <w:t xml:space="preserve"> nicht mehr zur Anwendung kommen.</w:t>
      </w:r>
    </w:p>
    <w:p w:rsidR="00151ACE" w:rsidRDefault="00151ACE" w:rsidP="00922F51">
      <w:r>
        <w:t xml:space="preserve">Kinder-Specials: diese kommen selten vor. Wenn ja, dann ist die Berechnung analog den für die Erwachsenen. Der einzige Unterschied ist, dass beim ersten Kind nach </w:t>
      </w:r>
    </w:p>
    <w:p w:rsidR="000107A0" w:rsidRPr="0029233C" w:rsidRDefault="00151ACE" w:rsidP="00922F51">
      <w:pPr>
        <w:rPr>
          <w:rFonts w:ascii="Courier New" w:hAnsi="Courier New" w:cs="Courier New"/>
          <w:color w:val="0000FF"/>
        </w:rPr>
      </w:pPr>
      <w:bookmarkStart w:id="0" w:name="OLE_LINK1"/>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922F51">
      <w:pPr>
        <w:rPr>
          <w:rFonts w:ascii="Courier New" w:hAnsi="Courier New" w:cs="Courier New"/>
          <w:color w:val="0000FF"/>
        </w:rPr>
      </w:pPr>
      <w:proofErr w:type="spellStart"/>
      <w:r w:rsidRPr="0029233C">
        <w:rPr>
          <w:rFonts w:ascii="Courier New" w:hAnsi="Courier New" w:cs="Courier New"/>
          <w:color w:val="FF0000"/>
        </w:rPr>
        <w:t>ChildAdultNr</w:t>
      </w:r>
      <w:proofErr w:type="spellEnd"/>
      <w:r w:rsidRPr="0029233C">
        <w:rPr>
          <w:rFonts w:ascii="Courier New" w:hAnsi="Courier New" w:cs="Courier New"/>
          <w:color w:val="0000FF"/>
        </w:rPr>
        <w:t>="2"</w:t>
      </w:r>
    </w:p>
    <w:p w:rsidR="00151ACE" w:rsidRPr="0029233C" w:rsidRDefault="00151ACE" w:rsidP="00922F51">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="1"</w:t>
      </w:r>
    </w:p>
    <w:bookmarkEnd w:id="0"/>
    <w:p w:rsidR="00151ACE" w:rsidRDefault="00151ACE" w:rsidP="00922F51">
      <w:r>
        <w:t>nach Specials gesucht werden muss, beim zweiten Kind, falls vorhanden, nach</w:t>
      </w:r>
    </w:p>
    <w:p w:rsidR="00151ACE" w:rsidRPr="0029233C" w:rsidRDefault="00151ACE" w:rsidP="00151ACE">
      <w:pPr>
        <w:rPr>
          <w:rFonts w:ascii="Courier New" w:hAnsi="Courier New" w:cs="Courier New"/>
          <w:color w:val="0000FF"/>
        </w:rPr>
      </w:pPr>
      <w:bookmarkStart w:id="1" w:name="OLE_LINK5"/>
      <w:bookmarkStart w:id="2" w:name="OLE_LINK6"/>
      <w:r w:rsidRPr="0029233C">
        <w:rPr>
          <w:rFonts w:ascii="Courier New" w:hAnsi="Courier New" w:cs="Courier New"/>
          <w:color w:val="FF0000"/>
        </w:rPr>
        <w:t>Child</w:t>
      </w:r>
      <w:r w:rsidRPr="0029233C">
        <w:rPr>
          <w:rFonts w:ascii="Courier New" w:hAnsi="Courier New" w:cs="Courier New"/>
          <w:color w:val="0000FF"/>
        </w:rPr>
        <w:t>="1"</w:t>
      </w:r>
    </w:p>
    <w:p w:rsidR="00151ACE" w:rsidRPr="0029233C" w:rsidRDefault="00151ACE" w:rsidP="00151ACE">
      <w:pPr>
        <w:rPr>
          <w:rFonts w:ascii="Courier New" w:hAnsi="Courier New" w:cs="Courier New"/>
          <w:color w:val="0000FF"/>
        </w:rPr>
      </w:pPr>
      <w:bookmarkStart w:id="3" w:name="OLE_LINK2"/>
      <w:bookmarkStart w:id="4" w:name="OLE_LINK3"/>
      <w:bookmarkStart w:id="5" w:name="OLE_LINK4"/>
      <w:proofErr w:type="spellStart"/>
      <w:r w:rsidRPr="0029233C">
        <w:rPr>
          <w:rFonts w:ascii="Courier New" w:hAnsi="Courier New" w:cs="Courier New"/>
          <w:color w:val="FF0000"/>
        </w:rPr>
        <w:t>ChildAdultNr</w:t>
      </w:r>
      <w:bookmarkEnd w:id="3"/>
      <w:bookmarkEnd w:id="4"/>
      <w:bookmarkEnd w:id="5"/>
      <w:proofErr w:type="spellEnd"/>
      <w:r w:rsidRPr="0029233C">
        <w:rPr>
          <w:rFonts w:ascii="Courier New" w:hAnsi="Courier New" w:cs="Courier New"/>
          <w:color w:val="0000FF"/>
        </w:rPr>
        <w:t>="2"</w:t>
      </w:r>
    </w:p>
    <w:p w:rsidR="00151ACE" w:rsidRPr="0029233C" w:rsidRDefault="00151ACE" w:rsidP="00151ACE">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="2"</w:t>
      </w:r>
    </w:p>
    <w:bookmarkEnd w:id="1"/>
    <w:bookmarkEnd w:id="2"/>
    <w:p w:rsidR="0029233C" w:rsidRDefault="0029233C" w:rsidP="00922F51">
      <w:r>
        <w:t xml:space="preserve">Die </w:t>
      </w:r>
      <w:proofErr w:type="spellStart"/>
      <w:r w:rsidRPr="0029233C">
        <w:rPr>
          <w:rFonts w:ascii="Courier New" w:hAnsi="Courier New" w:cs="Courier New"/>
          <w:color w:val="FF0000"/>
        </w:rPr>
        <w:t>ChildAdultNr</w:t>
      </w:r>
      <w:proofErr w:type="spellEnd"/>
      <w:r>
        <w:t xml:space="preserve"> entspricht der Norm-Belegung des Zimmers</w:t>
      </w:r>
      <w:r w:rsidR="00D2168E">
        <w:t xml:space="preserve"> aus dem Hotel-</w:t>
      </w:r>
      <w:proofErr w:type="spellStart"/>
      <w:r w:rsidR="00D2168E">
        <w:t>Node</w:t>
      </w:r>
      <w:proofErr w:type="spellEnd"/>
      <w:r w:rsidR="00D2168E">
        <w:t xml:space="preserve"> </w:t>
      </w:r>
      <w:r w:rsidR="00D2168E" w:rsidRPr="00D2168E">
        <w:rPr>
          <w:rFonts w:ascii="Courier New" w:hAnsi="Courier New" w:cs="Courier New"/>
          <w:color w:val="0000FF"/>
        </w:rPr>
        <w:t>&lt;</w:t>
      </w:r>
      <w:proofErr w:type="spellStart"/>
      <w:r w:rsidR="00D2168E" w:rsidRPr="00D2168E">
        <w:rPr>
          <w:rFonts w:ascii="Courier New" w:hAnsi="Courier New" w:cs="Courier New"/>
          <w:color w:val="800000"/>
        </w:rPr>
        <w:t>NormalOccupancy</w:t>
      </w:r>
      <w:proofErr w:type="spellEnd"/>
      <w:r w:rsidR="00D2168E" w:rsidRPr="00D2168E">
        <w:rPr>
          <w:rFonts w:ascii="Courier New" w:hAnsi="Courier New" w:cs="Courier New"/>
          <w:color w:val="0000FF"/>
        </w:rPr>
        <w:t>&gt;</w:t>
      </w:r>
      <w:r w:rsidR="00D2168E" w:rsidRPr="00D2168E">
        <w:rPr>
          <w:rFonts w:ascii="Courier New" w:hAnsi="Courier New" w:cs="Courier New"/>
          <w:color w:val="000000"/>
        </w:rPr>
        <w:t>2</w:t>
      </w:r>
      <w:r w:rsidR="00D2168E" w:rsidRPr="00D2168E">
        <w:rPr>
          <w:rFonts w:ascii="Courier New" w:hAnsi="Courier New" w:cs="Courier New"/>
          <w:color w:val="0000FF"/>
        </w:rPr>
        <w:t>&lt;/</w:t>
      </w:r>
      <w:proofErr w:type="spellStart"/>
      <w:r w:rsidR="00D2168E" w:rsidRPr="00D2168E">
        <w:rPr>
          <w:rFonts w:ascii="Courier New" w:hAnsi="Courier New" w:cs="Courier New"/>
          <w:color w:val="800000"/>
        </w:rPr>
        <w:t>NormalOccupancy</w:t>
      </w:r>
      <w:proofErr w:type="spellEnd"/>
      <w:r w:rsidR="00D2168E" w:rsidRPr="00D2168E">
        <w:rPr>
          <w:rFonts w:ascii="Courier New" w:hAnsi="Courier New" w:cs="Courier New"/>
          <w:color w:val="0000FF"/>
        </w:rPr>
        <w:t>&gt;</w:t>
      </w:r>
      <w:r>
        <w:t>.</w:t>
      </w:r>
    </w:p>
    <w:p w:rsidR="0029233C" w:rsidRDefault="0029233C" w:rsidP="00922F51">
      <w:r>
        <w:t>Falls es ein drittes Kind gäbe welches im Zimmer gebuc</w:t>
      </w:r>
      <w:bookmarkStart w:id="6" w:name="_GoBack"/>
      <w:bookmarkEnd w:id="6"/>
      <w:r>
        <w:t xml:space="preserve">ht werden könnte, würde nach </w:t>
      </w:r>
    </w:p>
    <w:p w:rsidR="0029233C" w:rsidRPr="0029233C" w:rsidRDefault="0029233C" w:rsidP="0029233C">
      <w:pPr>
        <w:rPr>
          <w:rFonts w:ascii="Courier New" w:hAnsi="Courier New" w:cs="Courier New"/>
          <w:color w:val="0000FF"/>
        </w:rPr>
      </w:pPr>
      <w:r w:rsidRPr="0029233C">
        <w:rPr>
          <w:rFonts w:ascii="Courier New" w:hAnsi="Courier New" w:cs="Courier New"/>
          <w:color w:val="FF0000"/>
        </w:rPr>
        <w:t>Child</w:t>
      </w:r>
      <w:r w:rsidRPr="0029233C">
        <w:rPr>
          <w:rFonts w:ascii="Courier New" w:hAnsi="Courier New" w:cs="Courier New"/>
          <w:color w:val="0000FF"/>
        </w:rPr>
        <w:t>="1"</w:t>
      </w:r>
    </w:p>
    <w:p w:rsidR="0029233C" w:rsidRPr="0029233C" w:rsidRDefault="0029233C" w:rsidP="0029233C">
      <w:pPr>
        <w:rPr>
          <w:rFonts w:ascii="Courier New" w:hAnsi="Courier New" w:cs="Courier New"/>
          <w:color w:val="0000FF"/>
        </w:rPr>
      </w:pPr>
      <w:proofErr w:type="spellStart"/>
      <w:r w:rsidRPr="0029233C">
        <w:rPr>
          <w:rFonts w:ascii="Courier New" w:hAnsi="Courier New" w:cs="Courier New"/>
          <w:color w:val="FF0000"/>
        </w:rPr>
        <w:t>ChildAdultNr</w:t>
      </w:r>
      <w:proofErr w:type="spellEnd"/>
      <w:r w:rsidRPr="0029233C">
        <w:rPr>
          <w:rFonts w:ascii="Courier New" w:hAnsi="Courier New" w:cs="Courier New"/>
          <w:color w:val="0000FF"/>
        </w:rPr>
        <w:t>="2"</w:t>
      </w:r>
    </w:p>
    <w:p w:rsidR="0029233C" w:rsidRPr="0029233C" w:rsidRDefault="0029233C" w:rsidP="0029233C">
      <w:pPr>
        <w:rPr>
          <w:rFonts w:ascii="Courier New" w:hAnsi="Courier New" w:cs="Courier New"/>
        </w:rPr>
      </w:pPr>
      <w:proofErr w:type="spellStart"/>
      <w:r w:rsidRPr="0029233C">
        <w:rPr>
          <w:rFonts w:ascii="Courier New" w:hAnsi="Courier New" w:cs="Courier New"/>
          <w:color w:val="FF0000"/>
        </w:rPr>
        <w:t>ChildChildNr</w:t>
      </w:r>
      <w:proofErr w:type="spellEnd"/>
      <w:r w:rsidRPr="0029233C">
        <w:rPr>
          <w:rFonts w:ascii="Courier New" w:hAnsi="Courier New" w:cs="Courier New"/>
          <w:color w:val="0000FF"/>
        </w:rPr>
        <w:t>="</w:t>
      </w:r>
      <w:r>
        <w:rPr>
          <w:rFonts w:ascii="Courier New" w:hAnsi="Courier New" w:cs="Courier New"/>
          <w:color w:val="0000FF"/>
        </w:rPr>
        <w:t>3</w:t>
      </w:r>
      <w:r w:rsidRPr="0029233C">
        <w:rPr>
          <w:rFonts w:ascii="Courier New" w:hAnsi="Courier New" w:cs="Courier New"/>
          <w:color w:val="0000FF"/>
        </w:rPr>
        <w:t>"</w:t>
      </w:r>
    </w:p>
    <w:p w:rsidR="0029233C" w:rsidRDefault="0029233C" w:rsidP="00922F51"/>
    <w:p w:rsidR="00151ACE" w:rsidRDefault="0029233C" w:rsidP="00922F51">
      <w:r>
        <w:lastRenderedPageBreak/>
        <w:t xml:space="preserve">gesucht werden. </w:t>
      </w:r>
    </w:p>
    <w:p w:rsidR="00151ACE" w:rsidRDefault="00424008" w:rsidP="00922F51">
      <w:r>
        <w:t>Hier ein Beispiel von Kinder-Specials:</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FF"/>
          <w:lang w:val="en-US"/>
        </w:rPr>
        <w:t>&lt;</w:t>
      </w:r>
      <w:proofErr w:type="spellStart"/>
      <w:r w:rsidRPr="00424008">
        <w:rPr>
          <w:rFonts w:ascii="Courier New" w:hAnsi="Courier New" w:cs="Courier New"/>
          <w:color w:val="800000"/>
          <w:lang w:val="en-US"/>
        </w:rPr>
        <w:t>SpecialOffers</w:t>
      </w:r>
      <w:proofErr w:type="spellEnd"/>
      <w:r w:rsidRPr="00424008">
        <w:rPr>
          <w:rFonts w:ascii="Courier New" w:hAnsi="Courier New" w:cs="Courier New"/>
          <w:color w:val="0000FF"/>
          <w:lang w:val="en-US"/>
        </w:rPr>
        <w:t>&gt;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gramStart"/>
      <w:r w:rsidRPr="00424008">
        <w:rPr>
          <w:rFonts w:ascii="Courier New" w:hAnsi="Courier New" w:cs="Courier New"/>
          <w:color w:val="008000"/>
          <w:lang w:val="en-US"/>
        </w:rPr>
        <w:t>&lt;!--</w:t>
      </w:r>
      <w:proofErr w:type="gramEnd"/>
      <w:r w:rsidRPr="00424008">
        <w:rPr>
          <w:rFonts w:ascii="Courier New" w:hAnsi="Courier New" w:cs="Courier New"/>
          <w:color w:val="008000"/>
          <w:lang w:val="en-US"/>
        </w:rPr>
        <w:t xml:space="preserve"> SO for child 1 when 2 adults --&gt;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0000FF"/>
          <w:lang w:val="en-US"/>
        </w:rPr>
        <w:t>&lt;</w:t>
      </w:r>
      <w:proofErr w:type="spellStart"/>
      <w:r w:rsidRPr="00424008">
        <w:rPr>
          <w:rFonts w:ascii="Courier New" w:hAnsi="Courier New" w:cs="Courier New"/>
          <w:color w:val="800000"/>
          <w:lang w:val="en-US"/>
        </w:rPr>
        <w:t>SpecialOffer</w:t>
      </w:r>
      <w:proofErr w:type="spellEnd"/>
      <w:r w:rsidRPr="00424008">
        <w:rPr>
          <w:rFonts w:ascii="Courier New" w:hAnsi="Courier New" w:cs="Courier New"/>
          <w:color w:val="000000"/>
          <w:lang w:val="en-US"/>
        </w:rPr>
        <w:t xml:space="preserve"> </w:t>
      </w:r>
      <w:r w:rsidRPr="00424008">
        <w:rPr>
          <w:rFonts w:ascii="Courier New" w:hAnsi="Courier New" w:cs="Courier New"/>
          <w:color w:val="FF0000"/>
          <w:lang w:val="en-US"/>
        </w:rPr>
        <w:t>Baby</w:t>
      </w:r>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Days</w:t>
      </w:r>
      <w:r w:rsidRPr="00424008">
        <w:rPr>
          <w:rFonts w:ascii="Courier New" w:hAnsi="Courier New" w:cs="Courier New"/>
          <w:color w:val="0000FF"/>
          <w:lang w:val="en-US"/>
        </w:rPr>
        <w:t>="6"</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Type</w:t>
      </w:r>
      <w:r w:rsidRPr="00424008">
        <w:rPr>
          <w:rFonts w:ascii="Courier New" w:hAnsi="Courier New" w:cs="Courier New"/>
          <w:color w:val="0000FF"/>
          <w:lang w:val="en-US"/>
        </w:rPr>
        <w:t>="</w:t>
      </w:r>
      <w:proofErr w:type="spellStart"/>
      <w:r w:rsidRPr="00424008">
        <w:rPr>
          <w:rFonts w:ascii="Courier New" w:hAnsi="Courier New" w:cs="Courier New"/>
          <w:color w:val="0000FF"/>
          <w:lang w:val="en-US"/>
        </w:rPr>
        <w:t>EndDays</w:t>
      </w:r>
      <w:proofErr w:type="spellEnd"/>
      <w:r w:rsidRPr="00424008">
        <w:rPr>
          <w:rFonts w:ascii="Courier New" w:hAnsi="Courier New" w:cs="Courier New"/>
          <w:color w:val="0000FF"/>
          <w:lang w:val="en-US"/>
        </w:rPr>
        <w: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Child</w:t>
      </w:r>
      <w:r w:rsidRPr="00424008">
        <w:rPr>
          <w:rFonts w:ascii="Courier New" w:hAnsi="Courier New" w:cs="Courier New"/>
          <w:color w:val="0000FF"/>
          <w:lang w:val="en-US"/>
        </w:rPr>
        <w:t>="1"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DateTo</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DescId</w:t>
      </w:r>
      <w:proofErr w:type="spellEnd"/>
      <w:r w:rsidRPr="00424008">
        <w:rPr>
          <w:rFonts w:ascii="Courier New" w:hAnsi="Courier New" w:cs="Courier New"/>
          <w:color w:val="0000FF"/>
          <w:lang w:val="en-US"/>
        </w:rPr>
        <w:t>="5"</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DateFrom</w:t>
      </w:r>
      <w:proofErr w:type="spellEnd"/>
      <w:r w:rsidRPr="00424008">
        <w:rPr>
          <w:rFonts w:ascii="Courier New" w:hAnsi="Courier New" w:cs="Courier New"/>
          <w:color w:val="0000FF"/>
          <w:lang w:val="en-US"/>
        </w:rPr>
        <w:t>="2016-01-01"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RuleType</w:t>
      </w:r>
      <w:proofErr w:type="spellEnd"/>
      <w:r w:rsidRPr="00424008">
        <w:rPr>
          <w:rFonts w:ascii="Courier New" w:hAnsi="Courier New" w:cs="Courier New"/>
          <w:color w:val="0000FF"/>
          <w:lang w:val="en-US"/>
        </w:rPr>
        <w:t>="Always"</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AddAmount</w:t>
      </w:r>
      <w:proofErr w:type="spellEnd"/>
      <w:r w:rsidRPr="00424008">
        <w:rPr>
          <w:rFonts w:ascii="Courier New" w:hAnsi="Courier New" w:cs="Courier New"/>
          <w:color w:val="0000FF"/>
          <w:lang w:val="en-US"/>
        </w:rPr>
        <w:t>="0.00"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DayString</w:t>
      </w:r>
      <w:proofErr w:type="spellEnd"/>
      <w:r w:rsidRPr="00424008">
        <w:rPr>
          <w:rFonts w:ascii="Courier New" w:hAnsi="Courier New" w:cs="Courier New"/>
          <w:color w:val="0000FF"/>
          <w:lang w:val="en-US"/>
        </w:rPr>
        <w:t>="6"</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PayNights</w:t>
      </w:r>
      <w:proofErr w:type="spellEnd"/>
      <w:r w:rsidRPr="00424008">
        <w:rPr>
          <w:rFonts w:ascii="Courier New" w:hAnsi="Courier New" w:cs="Courier New"/>
          <w:color w:val="0000FF"/>
          <w:lang w:val="en-US"/>
        </w:rPr>
        <w:t>="4"</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ToDayBase</w:t>
      </w:r>
      <w:proofErr w:type="spellEnd"/>
      <w:r w:rsidRPr="00424008">
        <w:rPr>
          <w:rFonts w:ascii="Courier New" w:hAnsi="Courier New" w:cs="Courier New"/>
          <w:color w:val="0000FF"/>
          <w:lang w:val="en-US"/>
        </w:rPr>
        <w:t>="6"</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FromDayBase</w:t>
      </w:r>
      <w:proofErr w:type="spellEnd"/>
      <w:r w:rsidRPr="00424008">
        <w:rPr>
          <w:rFonts w:ascii="Courier New" w:hAnsi="Courier New" w:cs="Courier New"/>
          <w:color w:val="0000FF"/>
          <w:lang w:val="en-US"/>
        </w:rPr>
        <w:t>="6"</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ChildAdultNr</w:t>
      </w:r>
      <w:proofErr w:type="spellEnd"/>
      <w:r w:rsidRPr="00424008">
        <w:rPr>
          <w:rFonts w:ascii="Courier New" w:hAnsi="Courier New" w:cs="Courier New"/>
          <w:color w:val="0000FF"/>
          <w:lang w:val="en-US"/>
        </w:rPr>
        <w:t>="2"</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ChildChildNr</w:t>
      </w:r>
      <w:proofErr w:type="spellEnd"/>
      <w:r w:rsidRPr="00424008">
        <w:rPr>
          <w:rFonts w:ascii="Courier New" w:hAnsi="Courier New" w:cs="Courier New"/>
          <w:color w:val="0000FF"/>
          <w:lang w:val="en-US"/>
        </w:rPr>
        <w:t>="1"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RevolvingGroup</w:t>
      </w:r>
      <w:proofErr w:type="spellEnd"/>
      <w:r w:rsidRPr="00424008">
        <w:rPr>
          <w:rFonts w:ascii="Courier New" w:hAnsi="Courier New" w:cs="Courier New"/>
          <w:color w:val="0000FF"/>
          <w:lang w:val="en-US"/>
        </w:rPr>
        <w:t>="1"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EndDateRelevant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LastSpOffEndDate</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StartDateRelevant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DaysBeforeDepartureTo</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DaysBeforeDepartureFrom</w:t>
      </w:r>
      <w:proofErr w:type="spellEnd"/>
      <w:r w:rsidRPr="00424008">
        <w:rPr>
          <w:rFonts w:ascii="Courier New" w:hAnsi="Courier New" w:cs="Courier New"/>
          <w:color w:val="0000FF"/>
          <w:lang w:val="en-US"/>
        </w:rPr>
        <w:t>="0"</w:t>
      </w:r>
      <w:r w:rsidRPr="00424008">
        <w:rPr>
          <w:rFonts w:ascii="Courier New" w:hAnsi="Courier New" w:cs="Courier New"/>
          <w:color w:val="000000"/>
          <w:lang w:val="en-US"/>
        </w:rPr>
        <w:t xml:space="preserve"> </w:t>
      </w:r>
      <w:r w:rsidRPr="00424008">
        <w:rPr>
          <w:rFonts w:ascii="Courier New" w:hAnsi="Courier New" w:cs="Courier New"/>
          <w:color w:val="0000FF"/>
          <w:lang w:val="en-US"/>
        </w:rPr>
        <w:t>/&gt;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gramStart"/>
      <w:r w:rsidRPr="00424008">
        <w:rPr>
          <w:rFonts w:ascii="Courier New" w:hAnsi="Courier New" w:cs="Courier New"/>
          <w:color w:val="008000"/>
          <w:lang w:val="en-US"/>
        </w:rPr>
        <w:t>&lt;!--</w:t>
      </w:r>
      <w:proofErr w:type="gramEnd"/>
      <w:r w:rsidRPr="00424008">
        <w:rPr>
          <w:rFonts w:ascii="Courier New" w:hAnsi="Courier New" w:cs="Courier New"/>
          <w:color w:val="008000"/>
          <w:lang w:val="en-US"/>
        </w:rPr>
        <w:t xml:space="preserve"> SO for child 2 when 2 adults --&gt;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0000FF"/>
          <w:lang w:val="en-US"/>
        </w:rPr>
        <w:t>&lt;</w:t>
      </w:r>
      <w:proofErr w:type="spellStart"/>
      <w:r w:rsidRPr="00424008">
        <w:rPr>
          <w:rFonts w:ascii="Courier New" w:hAnsi="Courier New" w:cs="Courier New"/>
          <w:color w:val="800000"/>
          <w:lang w:val="en-US"/>
        </w:rPr>
        <w:t>SpecialOffer</w:t>
      </w:r>
      <w:proofErr w:type="spellEnd"/>
      <w:r w:rsidRPr="00424008">
        <w:rPr>
          <w:rFonts w:ascii="Courier New" w:hAnsi="Courier New" w:cs="Courier New"/>
          <w:color w:val="000000"/>
          <w:lang w:val="en-US"/>
        </w:rPr>
        <w:t xml:space="preserve"> </w:t>
      </w:r>
      <w:r w:rsidRPr="00424008">
        <w:rPr>
          <w:rFonts w:ascii="Courier New" w:hAnsi="Courier New" w:cs="Courier New"/>
          <w:color w:val="FF0000"/>
          <w:lang w:val="en-US"/>
        </w:rPr>
        <w:t>Baby</w:t>
      </w:r>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Days</w:t>
      </w:r>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Type</w:t>
      </w:r>
      <w:r w:rsidRPr="00424008">
        <w:rPr>
          <w:rFonts w:ascii="Courier New" w:hAnsi="Courier New" w:cs="Courier New"/>
          <w:color w:val="0000FF"/>
          <w:lang w:val="en-US"/>
        </w:rPr>
        <w:t>="</w:t>
      </w:r>
      <w:proofErr w:type="spellStart"/>
      <w:r w:rsidRPr="00424008">
        <w:rPr>
          <w:rFonts w:ascii="Courier New" w:hAnsi="Courier New" w:cs="Courier New"/>
          <w:color w:val="0000FF"/>
          <w:lang w:val="en-US"/>
        </w:rPr>
        <w:t>EndDays</w:t>
      </w:r>
      <w:proofErr w:type="spellEnd"/>
      <w:r w:rsidRPr="00424008">
        <w:rPr>
          <w:rFonts w:ascii="Courier New" w:hAnsi="Courier New" w:cs="Courier New"/>
          <w:color w:val="0000FF"/>
          <w:lang w:val="en-US"/>
        </w:rPr>
        <w: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Child</w:t>
      </w:r>
      <w:r w:rsidRPr="00424008">
        <w:rPr>
          <w:rFonts w:ascii="Courier New" w:hAnsi="Courier New" w:cs="Courier New"/>
          <w:color w:val="0000FF"/>
          <w:lang w:val="en-US"/>
        </w:rPr>
        <w:t>="1"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DateTo</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DescId</w:t>
      </w:r>
      <w:proofErr w:type="spellEnd"/>
      <w:r w:rsidRPr="00424008">
        <w:rPr>
          <w:rFonts w:ascii="Courier New" w:hAnsi="Courier New" w:cs="Courier New"/>
          <w:color w:val="0000FF"/>
          <w:lang w:val="en-US"/>
        </w:rPr>
        <w:t>="8"</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DateFrom</w:t>
      </w:r>
      <w:proofErr w:type="spellEnd"/>
      <w:r w:rsidRPr="00424008">
        <w:rPr>
          <w:rFonts w:ascii="Courier New" w:hAnsi="Courier New" w:cs="Courier New"/>
          <w:color w:val="0000FF"/>
          <w:lang w:val="en-US"/>
        </w:rPr>
        <w:t>="2016-01-01"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RuleType</w:t>
      </w:r>
      <w:proofErr w:type="spellEnd"/>
      <w:r w:rsidRPr="00424008">
        <w:rPr>
          <w:rFonts w:ascii="Courier New" w:hAnsi="Courier New" w:cs="Courier New"/>
          <w:color w:val="0000FF"/>
          <w:lang w:val="en-US"/>
        </w:rPr>
        <w:t>="Always"</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AddAmount</w:t>
      </w:r>
      <w:proofErr w:type="spellEnd"/>
      <w:r w:rsidRPr="00424008">
        <w:rPr>
          <w:rFonts w:ascii="Courier New" w:hAnsi="Courier New" w:cs="Courier New"/>
          <w:color w:val="0000FF"/>
          <w:lang w:val="en-US"/>
        </w:rPr>
        <w:t>="0.00"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DayString</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PayNights</w:t>
      </w:r>
      <w:proofErr w:type="spellEnd"/>
      <w:r w:rsidRPr="00424008">
        <w:rPr>
          <w:rFonts w:ascii="Courier New" w:hAnsi="Courier New" w:cs="Courier New"/>
          <w:color w:val="0000FF"/>
          <w:lang w:val="en-US"/>
        </w:rPr>
        <w:t>="2"</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ToDayBase</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FromDayBase</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ChildAdultNr</w:t>
      </w:r>
      <w:proofErr w:type="spellEnd"/>
      <w:r w:rsidRPr="00424008">
        <w:rPr>
          <w:rFonts w:ascii="Courier New" w:hAnsi="Courier New" w:cs="Courier New"/>
          <w:color w:val="0000FF"/>
          <w:lang w:val="en-US"/>
        </w:rPr>
        <w:t>="2"</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ChildChildNr</w:t>
      </w:r>
      <w:proofErr w:type="spellEnd"/>
      <w:r w:rsidRPr="00424008">
        <w:rPr>
          <w:rFonts w:ascii="Courier New" w:hAnsi="Courier New" w:cs="Courier New"/>
          <w:color w:val="0000FF"/>
          <w:lang w:val="en-US"/>
        </w:rPr>
        <w:t>="1"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RevolvingGroup</w:t>
      </w:r>
      <w:proofErr w:type="spellEnd"/>
      <w:r w:rsidRPr="00424008">
        <w:rPr>
          <w:rFonts w:ascii="Courier New" w:hAnsi="Courier New" w:cs="Courier New"/>
          <w:color w:val="0000FF"/>
          <w:lang w:val="en-US"/>
        </w:rPr>
        <w:t>="4"</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EndDateRelevant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LastSpOffEndDate</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StartDateRelevant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DaysBeforeDepartureTo</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DaysBeforeDepartureFrom</w:t>
      </w:r>
      <w:proofErr w:type="spellEnd"/>
      <w:r w:rsidRPr="00424008">
        <w:rPr>
          <w:rFonts w:ascii="Courier New" w:hAnsi="Courier New" w:cs="Courier New"/>
          <w:color w:val="0000FF"/>
          <w:lang w:val="en-US"/>
        </w:rPr>
        <w:t>="0"</w:t>
      </w:r>
      <w:r w:rsidRPr="00424008">
        <w:rPr>
          <w:rFonts w:ascii="Courier New" w:hAnsi="Courier New" w:cs="Courier New"/>
          <w:color w:val="000000"/>
          <w:lang w:val="en-US"/>
        </w:rPr>
        <w:t xml:space="preserve"> </w:t>
      </w:r>
      <w:r w:rsidRPr="00424008">
        <w:rPr>
          <w:rFonts w:ascii="Courier New" w:hAnsi="Courier New" w:cs="Courier New"/>
          <w:color w:val="0000FF"/>
          <w:lang w:val="en-US"/>
        </w:rPr>
        <w:t>/&gt;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gramStart"/>
      <w:r w:rsidRPr="00424008">
        <w:rPr>
          <w:rFonts w:ascii="Courier New" w:hAnsi="Courier New" w:cs="Courier New"/>
          <w:color w:val="008000"/>
          <w:lang w:val="en-US"/>
        </w:rPr>
        <w:t>&lt;!--</w:t>
      </w:r>
      <w:proofErr w:type="gramEnd"/>
      <w:r w:rsidRPr="00424008">
        <w:rPr>
          <w:rFonts w:ascii="Courier New" w:hAnsi="Courier New" w:cs="Courier New"/>
          <w:color w:val="008000"/>
          <w:lang w:val="en-US"/>
        </w:rPr>
        <w:t xml:space="preserve"> SO for normal occupancy i.e. adults --&gt;</w:t>
      </w:r>
    </w:p>
    <w:p w:rsidR="00424008" w:rsidRPr="00424008" w:rsidRDefault="00424008" w:rsidP="00424008">
      <w:pPr>
        <w:autoSpaceDE w:val="0"/>
        <w:autoSpaceDN w:val="0"/>
        <w:adjustRightInd w:val="0"/>
        <w:spacing w:after="0" w:line="240" w:lineRule="auto"/>
        <w:rPr>
          <w:rFonts w:ascii="Courier New" w:hAnsi="Courier New" w:cs="Courier New"/>
          <w:color w:val="000000"/>
        </w:rPr>
      </w:pPr>
      <w:r w:rsidRPr="00424008">
        <w:rPr>
          <w:rFonts w:ascii="Courier New" w:hAnsi="Courier New" w:cs="Courier New"/>
          <w:color w:val="000000"/>
          <w:lang w:val="en-US"/>
        </w:rPr>
        <w:t xml:space="preserve">    </w:t>
      </w:r>
      <w:r w:rsidRPr="00424008">
        <w:rPr>
          <w:rFonts w:ascii="Courier New" w:hAnsi="Courier New" w:cs="Courier New"/>
          <w:color w:val="0000FF"/>
        </w:rPr>
        <w:t>&lt;</w:t>
      </w:r>
      <w:proofErr w:type="spellStart"/>
      <w:r w:rsidRPr="00424008">
        <w:rPr>
          <w:rFonts w:ascii="Courier New" w:hAnsi="Courier New" w:cs="Courier New"/>
          <w:color w:val="800000"/>
        </w:rPr>
        <w:t>SpecialOffer</w:t>
      </w:r>
      <w:proofErr w:type="spellEnd"/>
      <w:r w:rsidRPr="00424008">
        <w:rPr>
          <w:rFonts w:ascii="Courier New" w:hAnsi="Courier New" w:cs="Courier New"/>
          <w:color w:val="000000"/>
        </w:rPr>
        <w:t xml:space="preserve"> </w:t>
      </w:r>
      <w:r w:rsidRPr="00424008">
        <w:rPr>
          <w:rFonts w:ascii="Courier New" w:hAnsi="Courier New" w:cs="Courier New"/>
          <w:color w:val="FF0000"/>
        </w:rPr>
        <w:t>Baby</w:t>
      </w:r>
      <w:r w:rsidRPr="00424008">
        <w:rPr>
          <w:rFonts w:ascii="Courier New" w:hAnsi="Courier New" w:cs="Courier New"/>
          <w:color w:val="0000FF"/>
        </w:rPr>
        <w:t>="0"</w:t>
      </w:r>
    </w:p>
    <w:p w:rsidR="00424008" w:rsidRPr="00424008" w:rsidRDefault="00424008" w:rsidP="00424008">
      <w:pPr>
        <w:autoSpaceDE w:val="0"/>
        <w:autoSpaceDN w:val="0"/>
        <w:adjustRightInd w:val="0"/>
        <w:spacing w:after="0" w:line="240" w:lineRule="auto"/>
        <w:rPr>
          <w:rFonts w:ascii="Courier New" w:hAnsi="Courier New" w:cs="Courier New"/>
          <w:color w:val="000000"/>
        </w:rPr>
      </w:pPr>
      <w:r w:rsidRPr="00424008">
        <w:rPr>
          <w:rFonts w:ascii="Courier New" w:hAnsi="Courier New" w:cs="Courier New"/>
          <w:color w:val="000000"/>
        </w:rPr>
        <w:t xml:space="preserve">                  </w:t>
      </w:r>
      <w:r w:rsidRPr="00424008">
        <w:rPr>
          <w:rFonts w:ascii="Courier New" w:hAnsi="Courier New" w:cs="Courier New"/>
          <w:color w:val="FF0000"/>
        </w:rPr>
        <w:t>Days</w:t>
      </w:r>
      <w:r w:rsidRPr="00424008">
        <w:rPr>
          <w:rFonts w:ascii="Courier New" w:hAnsi="Courier New" w:cs="Courier New"/>
          <w:color w:val="0000FF"/>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Type</w:t>
      </w:r>
      <w:r w:rsidRPr="00424008">
        <w:rPr>
          <w:rFonts w:ascii="Courier New" w:hAnsi="Courier New" w:cs="Courier New"/>
          <w:color w:val="0000FF"/>
          <w:lang w:val="en-US"/>
        </w:rPr>
        <w:t>="</w:t>
      </w:r>
      <w:proofErr w:type="spellStart"/>
      <w:r w:rsidRPr="00424008">
        <w:rPr>
          <w:rFonts w:ascii="Courier New" w:hAnsi="Courier New" w:cs="Courier New"/>
          <w:color w:val="0000FF"/>
          <w:lang w:val="en-US"/>
        </w:rPr>
        <w:t>EndDays</w:t>
      </w:r>
      <w:proofErr w:type="spellEnd"/>
      <w:r w:rsidRPr="00424008">
        <w:rPr>
          <w:rFonts w:ascii="Courier New" w:hAnsi="Courier New" w:cs="Courier New"/>
          <w:color w:val="0000FF"/>
          <w:lang w:val="en-US"/>
        </w:rPr>
        <w:t>"</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r w:rsidRPr="00424008">
        <w:rPr>
          <w:rFonts w:ascii="Courier New" w:hAnsi="Courier New" w:cs="Courier New"/>
          <w:color w:val="FF0000"/>
          <w:lang w:val="en-US"/>
        </w:rPr>
        <w:t>Child</w:t>
      </w:r>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DateTo</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DescId</w:t>
      </w:r>
      <w:proofErr w:type="spellEnd"/>
      <w:r w:rsidRPr="00424008">
        <w:rPr>
          <w:rFonts w:ascii="Courier New" w:hAnsi="Courier New" w:cs="Courier New"/>
          <w:color w:val="0000FF"/>
          <w:lang w:val="en-US"/>
        </w:rPr>
        <w:t>="9"</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DateFrom</w:t>
      </w:r>
      <w:proofErr w:type="spellEnd"/>
      <w:r w:rsidRPr="00424008">
        <w:rPr>
          <w:rFonts w:ascii="Courier New" w:hAnsi="Courier New" w:cs="Courier New"/>
          <w:color w:val="0000FF"/>
          <w:lang w:val="en-US"/>
        </w:rPr>
        <w:t>="2016-01-01"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lastRenderedPageBreak/>
        <w:t xml:space="preserve">                  </w:t>
      </w:r>
      <w:proofErr w:type="spellStart"/>
      <w:r w:rsidRPr="00424008">
        <w:rPr>
          <w:rFonts w:ascii="Courier New" w:hAnsi="Courier New" w:cs="Courier New"/>
          <w:color w:val="FF0000"/>
          <w:lang w:val="en-US"/>
        </w:rPr>
        <w:t>RuleType</w:t>
      </w:r>
      <w:proofErr w:type="spellEnd"/>
      <w:r w:rsidRPr="00424008">
        <w:rPr>
          <w:rFonts w:ascii="Courier New" w:hAnsi="Courier New" w:cs="Courier New"/>
          <w:color w:val="0000FF"/>
          <w:lang w:val="en-US"/>
        </w:rPr>
        <w:t>="Always"</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AddAmount</w:t>
      </w:r>
      <w:proofErr w:type="spellEnd"/>
      <w:r w:rsidRPr="00424008">
        <w:rPr>
          <w:rFonts w:ascii="Courier New" w:hAnsi="Courier New" w:cs="Courier New"/>
          <w:color w:val="0000FF"/>
          <w:lang w:val="en-US"/>
        </w:rPr>
        <w:t>="0.00"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DayString</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PayNights</w:t>
      </w:r>
      <w:proofErr w:type="spellEnd"/>
      <w:r w:rsidRPr="00424008">
        <w:rPr>
          <w:rFonts w:ascii="Courier New" w:hAnsi="Courier New" w:cs="Courier New"/>
          <w:color w:val="0000FF"/>
          <w:lang w:val="en-US"/>
        </w:rPr>
        <w:t>="2"</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ToDayBase</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FromDayBase</w:t>
      </w:r>
      <w:proofErr w:type="spellEnd"/>
      <w:r w:rsidRPr="00424008">
        <w:rPr>
          <w:rFonts w:ascii="Courier New" w:hAnsi="Courier New" w:cs="Courier New"/>
          <w:color w:val="0000FF"/>
          <w:lang w:val="en-US"/>
        </w:rPr>
        <w:t>="3"</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ChildAdultNr</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ChildChildNr</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RevolvingGroup</w:t>
      </w:r>
      <w:proofErr w:type="spellEnd"/>
      <w:r w:rsidRPr="00424008">
        <w:rPr>
          <w:rFonts w:ascii="Courier New" w:hAnsi="Courier New" w:cs="Courier New"/>
          <w:color w:val="0000FF"/>
          <w:lang w:val="en-US"/>
        </w:rPr>
        <w:t>="5"</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EndDateRelevant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LastSpOffEndDate</w:t>
      </w:r>
      <w:proofErr w:type="spellEnd"/>
      <w:r w:rsidRPr="00424008">
        <w:rPr>
          <w:rFonts w:ascii="Courier New" w:hAnsi="Courier New" w:cs="Courier New"/>
          <w:color w:val="0000FF"/>
          <w:lang w:val="en-US"/>
        </w:rPr>
        <w:t>="2016-12-31"</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StartDateRelevant</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lang w:val="en-US"/>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lang w:val="en-US"/>
        </w:rPr>
        <w:t>DaysBeforeDepartureTo</w:t>
      </w:r>
      <w:proofErr w:type="spellEnd"/>
      <w:r w:rsidRPr="00424008">
        <w:rPr>
          <w:rFonts w:ascii="Courier New" w:hAnsi="Courier New" w:cs="Courier New"/>
          <w:color w:val="0000FF"/>
          <w:lang w:val="en-US"/>
        </w:rPr>
        <w:t>="0"</w:t>
      </w:r>
    </w:p>
    <w:p w:rsidR="00424008" w:rsidRPr="00424008" w:rsidRDefault="00424008" w:rsidP="00424008">
      <w:pPr>
        <w:autoSpaceDE w:val="0"/>
        <w:autoSpaceDN w:val="0"/>
        <w:adjustRightInd w:val="0"/>
        <w:spacing w:after="0" w:line="240" w:lineRule="auto"/>
        <w:rPr>
          <w:rFonts w:ascii="Courier New" w:hAnsi="Courier New" w:cs="Courier New"/>
          <w:color w:val="000000"/>
        </w:rPr>
      </w:pPr>
      <w:r w:rsidRPr="00424008">
        <w:rPr>
          <w:rFonts w:ascii="Courier New" w:hAnsi="Courier New" w:cs="Courier New"/>
          <w:color w:val="000000"/>
          <w:lang w:val="en-US"/>
        </w:rPr>
        <w:t xml:space="preserve">                  </w:t>
      </w:r>
      <w:proofErr w:type="spellStart"/>
      <w:r w:rsidRPr="00424008">
        <w:rPr>
          <w:rFonts w:ascii="Courier New" w:hAnsi="Courier New" w:cs="Courier New"/>
          <w:color w:val="FF0000"/>
        </w:rPr>
        <w:t>DaysBeforeDepartureFrom</w:t>
      </w:r>
      <w:proofErr w:type="spellEnd"/>
      <w:r w:rsidRPr="00424008">
        <w:rPr>
          <w:rFonts w:ascii="Courier New" w:hAnsi="Courier New" w:cs="Courier New"/>
          <w:color w:val="0000FF"/>
        </w:rPr>
        <w:t>="0"</w:t>
      </w:r>
      <w:r w:rsidRPr="00424008">
        <w:rPr>
          <w:rFonts w:ascii="Courier New" w:hAnsi="Courier New" w:cs="Courier New"/>
          <w:color w:val="000000"/>
        </w:rPr>
        <w:t xml:space="preserve"> </w:t>
      </w:r>
      <w:r w:rsidRPr="00424008">
        <w:rPr>
          <w:rFonts w:ascii="Courier New" w:hAnsi="Courier New" w:cs="Courier New"/>
          <w:color w:val="0000FF"/>
        </w:rPr>
        <w:t>/&gt;</w:t>
      </w:r>
    </w:p>
    <w:p w:rsidR="00424008" w:rsidRPr="00424008" w:rsidRDefault="00424008" w:rsidP="00424008">
      <w:pPr>
        <w:autoSpaceDE w:val="0"/>
        <w:autoSpaceDN w:val="0"/>
        <w:adjustRightInd w:val="0"/>
        <w:spacing w:after="0" w:line="240" w:lineRule="auto"/>
        <w:rPr>
          <w:rFonts w:ascii="Courier New" w:hAnsi="Courier New" w:cs="Courier New"/>
          <w:color w:val="000000"/>
        </w:rPr>
      </w:pPr>
    </w:p>
    <w:p w:rsidR="00424008" w:rsidRPr="00424008" w:rsidRDefault="00424008" w:rsidP="00424008">
      <w:pPr>
        <w:rPr>
          <w:rFonts w:ascii="Courier New" w:hAnsi="Courier New" w:cs="Courier New"/>
        </w:rPr>
      </w:pPr>
      <w:r w:rsidRPr="00424008">
        <w:rPr>
          <w:rFonts w:ascii="Courier New" w:hAnsi="Courier New" w:cs="Courier New"/>
          <w:color w:val="0000FF"/>
        </w:rPr>
        <w:t>&lt;/</w:t>
      </w:r>
      <w:proofErr w:type="spellStart"/>
      <w:r w:rsidRPr="00424008">
        <w:rPr>
          <w:rFonts w:ascii="Courier New" w:hAnsi="Courier New" w:cs="Courier New"/>
          <w:color w:val="800000"/>
        </w:rPr>
        <w:t>SpecialOffers</w:t>
      </w:r>
      <w:proofErr w:type="spellEnd"/>
      <w:r w:rsidRPr="00424008">
        <w:rPr>
          <w:rFonts w:ascii="Courier New" w:hAnsi="Courier New" w:cs="Courier New"/>
          <w:color w:val="0000FF"/>
        </w:rPr>
        <w:t>&gt;</w:t>
      </w:r>
    </w:p>
    <w:p w:rsidR="00424008" w:rsidRDefault="00424008" w:rsidP="00922F51"/>
    <w:p w:rsidR="00424008" w:rsidRDefault="00424008" w:rsidP="00922F51"/>
    <w:p w:rsidR="00151ACE" w:rsidRDefault="00151ACE" w:rsidP="00922F51"/>
    <w:p w:rsidR="00151ACE" w:rsidRDefault="00151ACE" w:rsidP="00922F51"/>
    <w:p w:rsidR="00151ACE" w:rsidRDefault="00151ACE" w:rsidP="00922F51"/>
    <w:p w:rsidR="00922F51" w:rsidRDefault="00922F51" w:rsidP="00922F51"/>
    <w:p w:rsidR="00922F51" w:rsidRPr="00ED1D87" w:rsidRDefault="00922F51" w:rsidP="00922F51"/>
    <w:p w:rsidR="00922F51" w:rsidRPr="00ED1D87" w:rsidRDefault="00922F51" w:rsidP="00B873E7"/>
    <w:p w:rsidR="00ED1D87" w:rsidRPr="00ED1D87" w:rsidRDefault="00ED1D87" w:rsidP="00B873E7"/>
    <w:p w:rsidR="00ED1D87" w:rsidRPr="00ED1D87" w:rsidRDefault="00ED1D87" w:rsidP="00B873E7"/>
    <w:sectPr w:rsidR="00ED1D87" w:rsidRPr="00ED1D87" w:rsidSect="00804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E4726"/>
    <w:multiLevelType w:val="hybridMultilevel"/>
    <w:tmpl w:val="87BE2A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AB509DE"/>
    <w:multiLevelType w:val="hybridMultilevel"/>
    <w:tmpl w:val="AAC005D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734850ED"/>
    <w:multiLevelType w:val="hybridMultilevel"/>
    <w:tmpl w:val="A666356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75F7654C"/>
    <w:multiLevelType w:val="hybridMultilevel"/>
    <w:tmpl w:val="F1780E4A"/>
    <w:lvl w:ilvl="0" w:tplc="032891C6">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5"/>
    <w:rsid w:val="000107A0"/>
    <w:rsid w:val="000136D0"/>
    <w:rsid w:val="00022905"/>
    <w:rsid w:val="000354E0"/>
    <w:rsid w:val="000629B3"/>
    <w:rsid w:val="00064ADD"/>
    <w:rsid w:val="00071E37"/>
    <w:rsid w:val="0008464D"/>
    <w:rsid w:val="000B46A8"/>
    <w:rsid w:val="000C5806"/>
    <w:rsid w:val="000D5533"/>
    <w:rsid w:val="000E4367"/>
    <w:rsid w:val="000F189C"/>
    <w:rsid w:val="000F55F4"/>
    <w:rsid w:val="00117307"/>
    <w:rsid w:val="00120FFC"/>
    <w:rsid w:val="00125D4D"/>
    <w:rsid w:val="00151ACE"/>
    <w:rsid w:val="00162705"/>
    <w:rsid w:val="00163C3C"/>
    <w:rsid w:val="001A67C7"/>
    <w:rsid w:val="001D082C"/>
    <w:rsid w:val="001D6800"/>
    <w:rsid w:val="0025787C"/>
    <w:rsid w:val="0026099A"/>
    <w:rsid w:val="00282F74"/>
    <w:rsid w:val="00286036"/>
    <w:rsid w:val="00290E99"/>
    <w:rsid w:val="0029233C"/>
    <w:rsid w:val="002A5E13"/>
    <w:rsid w:val="002D21FE"/>
    <w:rsid w:val="002D61ED"/>
    <w:rsid w:val="002F0E15"/>
    <w:rsid w:val="002F4F4B"/>
    <w:rsid w:val="003409B7"/>
    <w:rsid w:val="00354131"/>
    <w:rsid w:val="003822D6"/>
    <w:rsid w:val="003F2119"/>
    <w:rsid w:val="003F3E63"/>
    <w:rsid w:val="00424008"/>
    <w:rsid w:val="00430EB3"/>
    <w:rsid w:val="004421B0"/>
    <w:rsid w:val="00486181"/>
    <w:rsid w:val="004974F5"/>
    <w:rsid w:val="00521980"/>
    <w:rsid w:val="00555E65"/>
    <w:rsid w:val="005719D7"/>
    <w:rsid w:val="00587A3A"/>
    <w:rsid w:val="00590722"/>
    <w:rsid w:val="005C60BE"/>
    <w:rsid w:val="005C7FE1"/>
    <w:rsid w:val="005F6769"/>
    <w:rsid w:val="00613596"/>
    <w:rsid w:val="006138DB"/>
    <w:rsid w:val="006254D5"/>
    <w:rsid w:val="00630029"/>
    <w:rsid w:val="00663870"/>
    <w:rsid w:val="006B14AA"/>
    <w:rsid w:val="006E3996"/>
    <w:rsid w:val="007763EB"/>
    <w:rsid w:val="0079432B"/>
    <w:rsid w:val="007E574F"/>
    <w:rsid w:val="008045C8"/>
    <w:rsid w:val="00813F7C"/>
    <w:rsid w:val="00814086"/>
    <w:rsid w:val="0084323C"/>
    <w:rsid w:val="00844161"/>
    <w:rsid w:val="0085291D"/>
    <w:rsid w:val="00853277"/>
    <w:rsid w:val="00867E0B"/>
    <w:rsid w:val="008A596A"/>
    <w:rsid w:val="008F0BF2"/>
    <w:rsid w:val="00922F51"/>
    <w:rsid w:val="0096488B"/>
    <w:rsid w:val="009A42D8"/>
    <w:rsid w:val="009B2F4D"/>
    <w:rsid w:val="00A335AB"/>
    <w:rsid w:val="00AA51CB"/>
    <w:rsid w:val="00B06146"/>
    <w:rsid w:val="00B378C2"/>
    <w:rsid w:val="00B42D97"/>
    <w:rsid w:val="00B45702"/>
    <w:rsid w:val="00B5143A"/>
    <w:rsid w:val="00B873E7"/>
    <w:rsid w:val="00B877BA"/>
    <w:rsid w:val="00BA2A16"/>
    <w:rsid w:val="00BE1578"/>
    <w:rsid w:val="00C61FE3"/>
    <w:rsid w:val="00C94B37"/>
    <w:rsid w:val="00CD1955"/>
    <w:rsid w:val="00CD2D46"/>
    <w:rsid w:val="00CF1147"/>
    <w:rsid w:val="00D114E6"/>
    <w:rsid w:val="00D2168E"/>
    <w:rsid w:val="00D22BF0"/>
    <w:rsid w:val="00D2642F"/>
    <w:rsid w:val="00DC4290"/>
    <w:rsid w:val="00DC6D54"/>
    <w:rsid w:val="00E32F9B"/>
    <w:rsid w:val="00E42028"/>
    <w:rsid w:val="00E43617"/>
    <w:rsid w:val="00EA17A0"/>
    <w:rsid w:val="00ED1D87"/>
    <w:rsid w:val="00F74E70"/>
    <w:rsid w:val="00F962B2"/>
    <w:rsid w:val="00FA182E"/>
    <w:rsid w:val="00FA7504"/>
    <w:rsid w:val="00FE31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2807A-1DBA-46D9-9D31-5A9FCFE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233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555E65"/>
  </w:style>
  <w:style w:type="paragraph" w:styleId="KeinLeerraum">
    <w:name w:val="No Spacing"/>
    <w:uiPriority w:val="1"/>
    <w:qFormat/>
    <w:rsid w:val="00844161"/>
    <w:pPr>
      <w:spacing w:after="0" w:line="240" w:lineRule="auto"/>
    </w:pPr>
  </w:style>
  <w:style w:type="paragraph" w:styleId="Listenabsatz">
    <w:name w:val="List Paragraph"/>
    <w:basedOn w:val="Standard"/>
    <w:uiPriority w:val="34"/>
    <w:qFormat/>
    <w:rsid w:val="00CD2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32232">
      <w:bodyDiv w:val="1"/>
      <w:marLeft w:val="0"/>
      <w:marRight w:val="0"/>
      <w:marTop w:val="0"/>
      <w:marBottom w:val="0"/>
      <w:divBdr>
        <w:top w:val="none" w:sz="0" w:space="0" w:color="auto"/>
        <w:left w:val="none" w:sz="0" w:space="0" w:color="auto"/>
        <w:bottom w:val="none" w:sz="0" w:space="0" w:color="auto"/>
        <w:right w:val="none" w:sz="0" w:space="0" w:color="auto"/>
      </w:divBdr>
    </w:div>
    <w:div w:id="12874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2050</Words>
  <Characters>12919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Bargholz</dc:creator>
  <cp:keywords/>
  <dc:description/>
  <cp:lastModifiedBy>Rudolf Bargholz</cp:lastModifiedBy>
  <cp:revision>115</cp:revision>
  <dcterms:created xsi:type="dcterms:W3CDTF">2015-03-27T07:40:00Z</dcterms:created>
  <dcterms:modified xsi:type="dcterms:W3CDTF">2015-03-30T15:19:00Z</dcterms:modified>
</cp:coreProperties>
</file>